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50" w:rsidRPr="00261F89" w:rsidRDefault="00C30B4B">
      <w:pPr>
        <w:rPr>
          <w:rFonts w:ascii="Tahoma" w:hAnsi="Tahoma" w:cs="Tahoma"/>
          <w:sz w:val="20"/>
          <w:szCs w:val="20"/>
        </w:rPr>
      </w:pPr>
      <w:r w:rsidRPr="00261F89">
        <w:rPr>
          <w:rFonts w:ascii="Tahoma" w:hAnsi="Tahoma" w:cs="Tahoma"/>
          <w:sz w:val="20"/>
          <w:szCs w:val="20"/>
        </w:rPr>
        <w:t xml:space="preserve">If you’d rather </w:t>
      </w:r>
      <w:r w:rsidR="00EF3A66">
        <w:rPr>
          <w:rFonts w:ascii="Tahoma" w:hAnsi="Tahoma" w:cs="Tahoma"/>
          <w:sz w:val="20"/>
          <w:szCs w:val="20"/>
        </w:rPr>
        <w:t>play</w:t>
      </w:r>
      <w:r w:rsidR="00EF3A66" w:rsidRPr="00261F89">
        <w:rPr>
          <w:rFonts w:ascii="Tahoma" w:hAnsi="Tahoma" w:cs="Tahoma"/>
          <w:sz w:val="20"/>
          <w:szCs w:val="20"/>
        </w:rPr>
        <w:t xml:space="preserve"> </w:t>
      </w:r>
      <w:r w:rsidRPr="00261F89">
        <w:rPr>
          <w:rFonts w:ascii="Tahoma" w:hAnsi="Tahoma" w:cs="Tahoma"/>
          <w:sz w:val="20"/>
          <w:szCs w:val="20"/>
        </w:rPr>
        <w:t xml:space="preserve">around on Facebook than write a boring old essay, David Wright is in your corner. </w:t>
      </w:r>
    </w:p>
    <w:p w:rsidR="003D0E0D" w:rsidRPr="00261F89" w:rsidRDefault="003D0E0D">
      <w:pPr>
        <w:rPr>
          <w:rFonts w:ascii="Tahoma" w:hAnsi="Tahoma" w:cs="Tahoma"/>
          <w:sz w:val="20"/>
          <w:szCs w:val="20"/>
        </w:rPr>
      </w:pPr>
      <w:r w:rsidRPr="00261F89">
        <w:rPr>
          <w:rFonts w:ascii="Tahoma" w:hAnsi="Tahoma" w:cs="Tahoma"/>
          <w:sz w:val="20"/>
          <w:szCs w:val="20"/>
        </w:rPr>
        <w:t xml:space="preserve">Every </w:t>
      </w:r>
      <w:r w:rsidR="00213FD4">
        <w:rPr>
          <w:rFonts w:ascii="Tahoma" w:hAnsi="Tahoma" w:cs="Tahoma"/>
          <w:sz w:val="20"/>
          <w:szCs w:val="20"/>
        </w:rPr>
        <w:t>year</w:t>
      </w:r>
      <w:r w:rsidRPr="00261F89">
        <w:rPr>
          <w:rFonts w:ascii="Tahoma" w:hAnsi="Tahoma" w:cs="Tahoma"/>
          <w:sz w:val="20"/>
          <w:szCs w:val="20"/>
        </w:rPr>
        <w:t>, t</w:t>
      </w:r>
      <w:r w:rsidR="00C30B4B" w:rsidRPr="00261F89">
        <w:rPr>
          <w:rFonts w:ascii="Tahoma" w:hAnsi="Tahoma" w:cs="Tahoma"/>
          <w:sz w:val="20"/>
          <w:szCs w:val="20"/>
        </w:rPr>
        <w:t>he Douglas College English instructor</w:t>
      </w:r>
      <w:r w:rsidR="00106B38" w:rsidRPr="00261F89">
        <w:rPr>
          <w:rFonts w:ascii="Tahoma" w:hAnsi="Tahoma" w:cs="Tahoma"/>
          <w:sz w:val="20"/>
          <w:szCs w:val="20"/>
        </w:rPr>
        <w:t xml:space="preserve"> </w:t>
      </w:r>
      <w:ins w:id="0" w:author="DNW" w:date="2012-09-27T10:18:00Z">
        <w:r w:rsidR="00CE7981">
          <w:rPr>
            <w:rFonts w:ascii="Tahoma" w:hAnsi="Tahoma" w:cs="Tahoma"/>
            <w:sz w:val="20"/>
            <w:szCs w:val="20"/>
          </w:rPr>
          <w:t xml:space="preserve">gets </w:t>
        </w:r>
      </w:ins>
      <w:del w:id="1" w:author="DNW" w:date="2012-09-27T10:18:00Z">
        <w:r w:rsidRPr="00261F89" w:rsidDel="00CE7981">
          <w:rPr>
            <w:rFonts w:ascii="Tahoma" w:hAnsi="Tahoma" w:cs="Tahoma"/>
            <w:sz w:val="20"/>
            <w:szCs w:val="20"/>
          </w:rPr>
          <w:delText xml:space="preserve">assigns </w:delText>
        </w:r>
      </w:del>
      <w:r w:rsidRPr="00261F89">
        <w:rPr>
          <w:rFonts w:ascii="Tahoma" w:hAnsi="Tahoma" w:cs="Tahoma"/>
          <w:sz w:val="20"/>
          <w:szCs w:val="20"/>
        </w:rPr>
        <w:t>students</w:t>
      </w:r>
      <w:r w:rsidR="00CA3FFA" w:rsidRPr="00261F89">
        <w:rPr>
          <w:rFonts w:ascii="Tahoma" w:hAnsi="Tahoma" w:cs="Tahoma"/>
          <w:sz w:val="20"/>
          <w:szCs w:val="20"/>
        </w:rPr>
        <w:t xml:space="preserve"> </w:t>
      </w:r>
      <w:r w:rsidR="00703915">
        <w:rPr>
          <w:rFonts w:ascii="Tahoma" w:hAnsi="Tahoma" w:cs="Tahoma"/>
          <w:sz w:val="20"/>
          <w:szCs w:val="20"/>
        </w:rPr>
        <w:t>in</w:t>
      </w:r>
      <w:r w:rsidR="00890323" w:rsidRPr="00261F89">
        <w:rPr>
          <w:rFonts w:ascii="Tahoma" w:hAnsi="Tahoma" w:cs="Tahoma"/>
          <w:sz w:val="20"/>
          <w:szCs w:val="20"/>
        </w:rPr>
        <w:t xml:space="preserve"> his</w:t>
      </w:r>
      <w:r w:rsidR="00CA3FFA" w:rsidRPr="00261F89">
        <w:rPr>
          <w:rFonts w:ascii="Tahoma" w:hAnsi="Tahoma" w:cs="Tahoma"/>
          <w:sz w:val="20"/>
          <w:szCs w:val="20"/>
        </w:rPr>
        <w:t xml:space="preserve"> third-year</w:t>
      </w:r>
      <w:r w:rsidR="00890323" w:rsidRPr="00261F89">
        <w:rPr>
          <w:rFonts w:ascii="Tahoma" w:hAnsi="Tahoma" w:cs="Tahoma"/>
          <w:sz w:val="20"/>
          <w:szCs w:val="20"/>
        </w:rPr>
        <w:t xml:space="preserve"> </w:t>
      </w:r>
      <w:r w:rsidR="00CA3FFA" w:rsidRPr="00261F89">
        <w:rPr>
          <w:rFonts w:ascii="Tahoma" w:hAnsi="Tahoma" w:cs="Tahoma"/>
          <w:sz w:val="20"/>
          <w:szCs w:val="20"/>
        </w:rPr>
        <w:t>Modernism</w:t>
      </w:r>
      <w:r w:rsidR="00612079" w:rsidRPr="00261F89">
        <w:rPr>
          <w:rFonts w:ascii="Tahoma" w:hAnsi="Tahoma" w:cs="Tahoma"/>
          <w:sz w:val="20"/>
          <w:szCs w:val="20"/>
        </w:rPr>
        <w:t xml:space="preserve"> course</w:t>
      </w:r>
      <w:r w:rsidR="00CA3FFA" w:rsidRPr="00261F89">
        <w:rPr>
          <w:rFonts w:ascii="Tahoma" w:hAnsi="Tahoma" w:cs="Tahoma"/>
          <w:sz w:val="20"/>
          <w:szCs w:val="20"/>
        </w:rPr>
        <w:t xml:space="preserve"> </w:t>
      </w:r>
      <w:r w:rsidRPr="00261F89">
        <w:rPr>
          <w:rFonts w:ascii="Tahoma" w:hAnsi="Tahoma" w:cs="Tahoma"/>
          <w:sz w:val="20"/>
          <w:szCs w:val="20"/>
        </w:rPr>
        <w:t>to create a Facebook page for a char</w:t>
      </w:r>
      <w:r w:rsidR="008200E9" w:rsidRPr="00261F89">
        <w:rPr>
          <w:rFonts w:ascii="Tahoma" w:hAnsi="Tahoma" w:cs="Tahoma"/>
          <w:sz w:val="20"/>
          <w:szCs w:val="20"/>
        </w:rPr>
        <w:t>acter from</w:t>
      </w:r>
      <w:r w:rsidR="00612079" w:rsidRPr="00261F89">
        <w:rPr>
          <w:rFonts w:ascii="Tahoma" w:hAnsi="Tahoma" w:cs="Tahoma"/>
          <w:sz w:val="20"/>
          <w:szCs w:val="20"/>
        </w:rPr>
        <w:t xml:space="preserve"> one of</w:t>
      </w:r>
      <w:r w:rsidR="008200E9" w:rsidRPr="00261F89">
        <w:rPr>
          <w:rFonts w:ascii="Tahoma" w:hAnsi="Tahoma" w:cs="Tahoma"/>
          <w:sz w:val="20"/>
          <w:szCs w:val="20"/>
        </w:rPr>
        <w:t xml:space="preserve"> </w:t>
      </w:r>
      <w:r w:rsidR="00890323" w:rsidRPr="00261F89">
        <w:rPr>
          <w:rFonts w:ascii="Tahoma" w:hAnsi="Tahoma" w:cs="Tahoma"/>
          <w:sz w:val="20"/>
          <w:szCs w:val="20"/>
        </w:rPr>
        <w:t>the novels they’re studying</w:t>
      </w:r>
      <w:ins w:id="2" w:author="DNW" w:date="2012-09-27T09:45:00Z">
        <w:r w:rsidR="00E77C33">
          <w:rPr>
            <w:rFonts w:ascii="Tahoma" w:hAnsi="Tahoma" w:cs="Tahoma"/>
            <w:sz w:val="20"/>
            <w:szCs w:val="20"/>
          </w:rPr>
          <w:t xml:space="preserve"> in the course</w:t>
        </w:r>
      </w:ins>
      <w:r w:rsidR="0015265E" w:rsidRPr="00261F89">
        <w:rPr>
          <w:rFonts w:ascii="Tahoma" w:hAnsi="Tahoma" w:cs="Tahoma"/>
          <w:sz w:val="20"/>
          <w:szCs w:val="20"/>
        </w:rPr>
        <w:t xml:space="preserve">. </w:t>
      </w:r>
      <w:r w:rsidR="00703915">
        <w:rPr>
          <w:rFonts w:ascii="Tahoma" w:hAnsi="Tahoma" w:cs="Tahoma"/>
          <w:sz w:val="20"/>
          <w:szCs w:val="20"/>
        </w:rPr>
        <w:t>David</w:t>
      </w:r>
      <w:r w:rsidR="0015265E" w:rsidRPr="00261F89">
        <w:rPr>
          <w:rFonts w:ascii="Tahoma" w:hAnsi="Tahoma" w:cs="Tahoma"/>
          <w:sz w:val="20"/>
          <w:szCs w:val="20"/>
        </w:rPr>
        <w:t xml:space="preserve"> says it gives students a chance to fully immerse themselves in the creation of a persona, much like they do when they create their own Facebook page.</w:t>
      </w:r>
    </w:p>
    <w:p w:rsidR="00CA3FFA" w:rsidRPr="00261F89" w:rsidRDefault="00890323" w:rsidP="00890323">
      <w:pPr>
        <w:rPr>
          <w:rFonts w:ascii="Tahoma" w:hAnsi="Tahoma" w:cs="Tahoma"/>
          <w:sz w:val="20"/>
          <w:szCs w:val="20"/>
        </w:rPr>
      </w:pPr>
      <w:r w:rsidRPr="00261F89">
        <w:rPr>
          <w:rFonts w:ascii="Tahoma" w:hAnsi="Tahoma" w:cs="Tahoma"/>
          <w:sz w:val="20"/>
          <w:szCs w:val="20"/>
        </w:rPr>
        <w:t>“</w:t>
      </w:r>
      <w:r w:rsidR="003D0E0D" w:rsidRPr="00261F89">
        <w:rPr>
          <w:rFonts w:ascii="Tahoma" w:hAnsi="Tahoma" w:cs="Tahoma"/>
          <w:sz w:val="20"/>
          <w:szCs w:val="20"/>
        </w:rPr>
        <w:t>They have to think: what would this character’s interests</w:t>
      </w:r>
      <w:r w:rsidRPr="00261F89">
        <w:rPr>
          <w:rFonts w:ascii="Tahoma" w:hAnsi="Tahoma" w:cs="Tahoma"/>
          <w:sz w:val="20"/>
          <w:szCs w:val="20"/>
        </w:rPr>
        <w:t xml:space="preserve"> be</w:t>
      </w:r>
      <w:r w:rsidR="003D0E0D" w:rsidRPr="00261F89">
        <w:rPr>
          <w:rFonts w:ascii="Tahoma" w:hAnsi="Tahoma" w:cs="Tahoma"/>
          <w:sz w:val="20"/>
          <w:szCs w:val="20"/>
        </w:rPr>
        <w:t xml:space="preserve">? How would this person </w:t>
      </w:r>
      <w:r w:rsidRPr="00261F89">
        <w:rPr>
          <w:rFonts w:ascii="Tahoma" w:hAnsi="Tahoma" w:cs="Tahoma"/>
          <w:sz w:val="20"/>
          <w:szCs w:val="20"/>
        </w:rPr>
        <w:t>update their status</w:t>
      </w:r>
      <w:r w:rsidR="00CA3FFA" w:rsidRPr="00261F89">
        <w:rPr>
          <w:rFonts w:ascii="Tahoma" w:hAnsi="Tahoma" w:cs="Tahoma"/>
          <w:sz w:val="20"/>
          <w:szCs w:val="20"/>
        </w:rPr>
        <w:t>,</w:t>
      </w:r>
      <w:ins w:id="3" w:author="DNW" w:date="2012-09-27T10:18:00Z">
        <w:r w:rsidR="00CE7981">
          <w:rPr>
            <w:rFonts w:ascii="Tahoma" w:hAnsi="Tahoma" w:cs="Tahoma"/>
            <w:sz w:val="20"/>
            <w:szCs w:val="20"/>
          </w:rPr>
          <w:t xml:space="preserve"> what would they say,</w:t>
        </w:r>
      </w:ins>
      <w:r w:rsidRPr="00261F89">
        <w:rPr>
          <w:rFonts w:ascii="Tahoma" w:hAnsi="Tahoma" w:cs="Tahoma"/>
          <w:sz w:val="20"/>
          <w:szCs w:val="20"/>
        </w:rPr>
        <w:t xml:space="preserve"> </w:t>
      </w:r>
      <w:r w:rsidR="003D0E0D" w:rsidRPr="00261F89">
        <w:rPr>
          <w:rFonts w:ascii="Tahoma" w:hAnsi="Tahoma" w:cs="Tahoma"/>
          <w:sz w:val="20"/>
          <w:szCs w:val="20"/>
        </w:rPr>
        <w:t>and what would that mean?</w:t>
      </w:r>
      <w:r w:rsidR="0015265E" w:rsidRPr="00261F89">
        <w:rPr>
          <w:rFonts w:ascii="Tahoma" w:hAnsi="Tahoma" w:cs="Tahoma"/>
          <w:sz w:val="20"/>
          <w:szCs w:val="20"/>
        </w:rPr>
        <w:t>” he says.</w:t>
      </w:r>
      <w:r w:rsidR="003D0E0D" w:rsidRPr="00261F89">
        <w:rPr>
          <w:rFonts w:ascii="Tahoma" w:hAnsi="Tahoma" w:cs="Tahoma"/>
          <w:sz w:val="20"/>
          <w:szCs w:val="20"/>
        </w:rPr>
        <w:t xml:space="preserve"> </w:t>
      </w:r>
      <w:r w:rsidR="0015265E" w:rsidRPr="00261F89">
        <w:rPr>
          <w:rFonts w:ascii="Tahoma" w:hAnsi="Tahoma" w:cs="Tahoma"/>
          <w:sz w:val="20"/>
          <w:szCs w:val="20"/>
        </w:rPr>
        <w:t>“</w:t>
      </w:r>
      <w:r w:rsidRPr="00261F89">
        <w:rPr>
          <w:rFonts w:ascii="Tahoma" w:hAnsi="Tahoma" w:cs="Tahoma"/>
          <w:sz w:val="20"/>
          <w:szCs w:val="20"/>
        </w:rPr>
        <w:t xml:space="preserve">That brings </w:t>
      </w:r>
      <w:del w:id="4" w:author="DNW" w:date="2012-09-27T10:18:00Z">
        <w:r w:rsidRPr="00261F89" w:rsidDel="00CE7981">
          <w:rPr>
            <w:rFonts w:ascii="Tahoma" w:hAnsi="Tahoma" w:cs="Tahoma"/>
            <w:sz w:val="20"/>
            <w:szCs w:val="20"/>
          </w:rPr>
          <w:delText xml:space="preserve">in </w:delText>
        </w:r>
      </w:del>
      <w:ins w:id="5" w:author="DNW" w:date="2012-09-27T10:18:00Z">
        <w:r w:rsidR="00CE7981">
          <w:rPr>
            <w:rFonts w:ascii="Tahoma" w:hAnsi="Tahoma" w:cs="Tahoma"/>
            <w:sz w:val="20"/>
            <w:szCs w:val="20"/>
          </w:rPr>
          <w:t>out</w:t>
        </w:r>
        <w:r w:rsidR="00CE7981" w:rsidRPr="00261F89">
          <w:rPr>
            <w:rFonts w:ascii="Tahoma" w:hAnsi="Tahoma" w:cs="Tahoma"/>
            <w:sz w:val="20"/>
            <w:szCs w:val="20"/>
          </w:rPr>
          <w:t xml:space="preserve"> </w:t>
        </w:r>
      </w:ins>
      <w:r w:rsidRPr="00261F89">
        <w:rPr>
          <w:rFonts w:ascii="Tahoma" w:hAnsi="Tahoma" w:cs="Tahoma"/>
          <w:sz w:val="20"/>
          <w:szCs w:val="20"/>
        </w:rPr>
        <w:t>a lot of the contextual info y</w:t>
      </w:r>
      <w:r w:rsidR="00101013" w:rsidRPr="00261F89">
        <w:rPr>
          <w:rFonts w:ascii="Tahoma" w:hAnsi="Tahoma" w:cs="Tahoma"/>
          <w:sz w:val="20"/>
          <w:szCs w:val="20"/>
        </w:rPr>
        <w:t>ou need to understand character</w:t>
      </w:r>
      <w:r w:rsidRPr="00261F89">
        <w:rPr>
          <w:rFonts w:ascii="Tahoma" w:hAnsi="Tahoma" w:cs="Tahoma"/>
          <w:sz w:val="20"/>
          <w:szCs w:val="20"/>
        </w:rPr>
        <w:t xml:space="preserve">.” </w:t>
      </w:r>
    </w:p>
    <w:p w:rsidR="00FC1C98" w:rsidRPr="00261F89" w:rsidRDefault="00FC1C98" w:rsidP="00890323">
      <w:pPr>
        <w:rPr>
          <w:rFonts w:ascii="Tahoma" w:hAnsi="Tahoma" w:cs="Tahoma"/>
          <w:sz w:val="20"/>
          <w:szCs w:val="20"/>
        </w:rPr>
      </w:pPr>
      <w:r w:rsidRPr="00261F89">
        <w:rPr>
          <w:rFonts w:ascii="Tahoma" w:hAnsi="Tahoma" w:cs="Tahoma"/>
          <w:sz w:val="20"/>
          <w:szCs w:val="20"/>
        </w:rPr>
        <w:t xml:space="preserve">David says the Facebook assignment is a way of teaching students the basics of literary criticism while putting the novels into a world they already understand and engage with. </w:t>
      </w:r>
    </w:p>
    <w:p w:rsidR="00FC1C98" w:rsidRPr="00261F89" w:rsidRDefault="00FC1C98" w:rsidP="00890323">
      <w:pPr>
        <w:rPr>
          <w:rFonts w:ascii="Tahoma" w:hAnsi="Tahoma" w:cs="Tahoma"/>
          <w:sz w:val="20"/>
          <w:szCs w:val="20"/>
        </w:rPr>
      </w:pPr>
      <w:r w:rsidRPr="00261F89">
        <w:rPr>
          <w:rFonts w:ascii="Tahoma" w:hAnsi="Tahoma" w:cs="Tahoma"/>
          <w:sz w:val="20"/>
          <w:szCs w:val="20"/>
        </w:rPr>
        <w:t>“It gives them a much clearer sense o</w:t>
      </w:r>
      <w:r w:rsidR="00941D4D" w:rsidRPr="00261F89">
        <w:rPr>
          <w:rFonts w:ascii="Tahoma" w:hAnsi="Tahoma" w:cs="Tahoma"/>
          <w:sz w:val="20"/>
          <w:szCs w:val="20"/>
        </w:rPr>
        <w:t>f character, and what character</w:t>
      </w:r>
      <w:r w:rsidRPr="00261F89">
        <w:rPr>
          <w:rFonts w:ascii="Tahoma" w:hAnsi="Tahoma" w:cs="Tahoma"/>
          <w:sz w:val="20"/>
          <w:szCs w:val="20"/>
        </w:rPr>
        <w:t xml:space="preserve"> traits do in developing a le</w:t>
      </w:r>
      <w:r w:rsidR="00941D4D" w:rsidRPr="00261F89">
        <w:rPr>
          <w:rFonts w:ascii="Tahoma" w:hAnsi="Tahoma" w:cs="Tahoma"/>
          <w:sz w:val="20"/>
          <w:szCs w:val="20"/>
        </w:rPr>
        <w:t>vel of realism in a character</w:t>
      </w:r>
      <w:r w:rsidRPr="00261F89">
        <w:rPr>
          <w:rFonts w:ascii="Tahoma" w:hAnsi="Tahoma" w:cs="Tahoma"/>
          <w:sz w:val="20"/>
          <w:szCs w:val="20"/>
        </w:rPr>
        <w:t xml:space="preserve">. </w:t>
      </w:r>
      <w:r w:rsidR="00447580">
        <w:rPr>
          <w:rFonts w:ascii="Tahoma" w:hAnsi="Tahoma" w:cs="Tahoma"/>
          <w:sz w:val="20"/>
          <w:szCs w:val="20"/>
        </w:rPr>
        <w:t>This</w:t>
      </w:r>
      <w:r w:rsidR="00447580" w:rsidRPr="00261F89">
        <w:rPr>
          <w:rFonts w:ascii="Tahoma" w:hAnsi="Tahoma" w:cs="Tahoma"/>
          <w:sz w:val="20"/>
          <w:szCs w:val="20"/>
        </w:rPr>
        <w:t xml:space="preserve"> </w:t>
      </w:r>
      <w:r w:rsidR="00941D4D" w:rsidRPr="00261F89">
        <w:rPr>
          <w:rFonts w:ascii="Tahoma" w:hAnsi="Tahoma" w:cs="Tahoma"/>
          <w:sz w:val="20"/>
          <w:szCs w:val="20"/>
        </w:rPr>
        <w:t>is so</w:t>
      </w:r>
      <w:r w:rsidRPr="00261F89">
        <w:rPr>
          <w:rFonts w:ascii="Tahoma" w:hAnsi="Tahoma" w:cs="Tahoma"/>
          <w:sz w:val="20"/>
          <w:szCs w:val="20"/>
        </w:rPr>
        <w:t>m</w:t>
      </w:r>
      <w:r w:rsidR="00941D4D" w:rsidRPr="00261F89">
        <w:rPr>
          <w:rFonts w:ascii="Tahoma" w:hAnsi="Tahoma" w:cs="Tahoma"/>
          <w:sz w:val="20"/>
          <w:szCs w:val="20"/>
        </w:rPr>
        <w:t>e</w:t>
      </w:r>
      <w:r w:rsidRPr="00261F89">
        <w:rPr>
          <w:rFonts w:ascii="Tahoma" w:hAnsi="Tahoma" w:cs="Tahoma"/>
          <w:sz w:val="20"/>
          <w:szCs w:val="20"/>
        </w:rPr>
        <w:t xml:space="preserve">times hard for students to grasp. </w:t>
      </w:r>
      <w:r w:rsidR="00941D4D" w:rsidRPr="00261F89">
        <w:rPr>
          <w:rFonts w:ascii="Tahoma" w:hAnsi="Tahoma" w:cs="Tahoma"/>
          <w:sz w:val="20"/>
          <w:szCs w:val="20"/>
        </w:rPr>
        <w:t>T</w:t>
      </w:r>
      <w:r w:rsidRPr="00261F89">
        <w:rPr>
          <w:rFonts w:ascii="Tahoma" w:hAnsi="Tahoma" w:cs="Tahoma"/>
          <w:sz w:val="20"/>
          <w:szCs w:val="20"/>
        </w:rPr>
        <w:t xml:space="preserve">hey come to </w:t>
      </w:r>
      <w:r w:rsidR="00941D4D" w:rsidRPr="00261F89">
        <w:rPr>
          <w:rFonts w:ascii="Tahoma" w:hAnsi="Tahoma" w:cs="Tahoma"/>
          <w:sz w:val="20"/>
          <w:szCs w:val="20"/>
        </w:rPr>
        <w:t>a</w:t>
      </w:r>
      <w:r w:rsidR="0005086E" w:rsidRPr="00261F89">
        <w:rPr>
          <w:rFonts w:ascii="Tahoma" w:hAnsi="Tahoma" w:cs="Tahoma"/>
          <w:sz w:val="20"/>
          <w:szCs w:val="20"/>
        </w:rPr>
        <w:t xml:space="preserve"> </w:t>
      </w:r>
      <w:r w:rsidRPr="00261F89">
        <w:rPr>
          <w:rFonts w:ascii="Tahoma" w:hAnsi="Tahoma" w:cs="Tahoma"/>
          <w:sz w:val="20"/>
          <w:szCs w:val="20"/>
        </w:rPr>
        <w:t>book and</w:t>
      </w:r>
      <w:r w:rsidR="00941D4D" w:rsidRPr="00261F89">
        <w:rPr>
          <w:rFonts w:ascii="Tahoma" w:hAnsi="Tahoma" w:cs="Tahoma"/>
          <w:sz w:val="20"/>
          <w:szCs w:val="20"/>
        </w:rPr>
        <w:t xml:space="preserve"> the</w:t>
      </w:r>
      <w:r w:rsidRPr="00261F89">
        <w:rPr>
          <w:rFonts w:ascii="Tahoma" w:hAnsi="Tahoma" w:cs="Tahoma"/>
          <w:sz w:val="20"/>
          <w:szCs w:val="20"/>
        </w:rPr>
        <w:t xml:space="preserve"> characters are</w:t>
      </w:r>
      <w:r w:rsidR="0005086E" w:rsidRPr="00261F89">
        <w:rPr>
          <w:rFonts w:ascii="Tahoma" w:hAnsi="Tahoma" w:cs="Tahoma"/>
          <w:sz w:val="20"/>
          <w:szCs w:val="20"/>
        </w:rPr>
        <w:t>,</w:t>
      </w:r>
      <w:r w:rsidRPr="00261F89">
        <w:rPr>
          <w:rFonts w:ascii="Tahoma" w:hAnsi="Tahoma" w:cs="Tahoma"/>
          <w:sz w:val="20"/>
          <w:szCs w:val="20"/>
        </w:rPr>
        <w:t xml:space="preserve"> for them</w:t>
      </w:r>
      <w:r w:rsidR="0005086E" w:rsidRPr="00261F89">
        <w:rPr>
          <w:rFonts w:ascii="Tahoma" w:hAnsi="Tahoma" w:cs="Tahoma"/>
          <w:sz w:val="20"/>
          <w:szCs w:val="20"/>
        </w:rPr>
        <w:t>,</w:t>
      </w:r>
      <w:r w:rsidRPr="00261F89">
        <w:rPr>
          <w:rFonts w:ascii="Tahoma" w:hAnsi="Tahoma" w:cs="Tahoma"/>
          <w:sz w:val="20"/>
          <w:szCs w:val="20"/>
        </w:rPr>
        <w:t xml:space="preserve"> fully formed. </w:t>
      </w:r>
      <w:r w:rsidR="00941D4D" w:rsidRPr="00261F89">
        <w:rPr>
          <w:rFonts w:ascii="Tahoma" w:hAnsi="Tahoma" w:cs="Tahoma"/>
          <w:sz w:val="20"/>
          <w:szCs w:val="20"/>
        </w:rPr>
        <w:t>T</w:t>
      </w:r>
      <w:r w:rsidRPr="00261F89">
        <w:rPr>
          <w:rFonts w:ascii="Tahoma" w:hAnsi="Tahoma" w:cs="Tahoma"/>
          <w:sz w:val="20"/>
          <w:szCs w:val="20"/>
        </w:rPr>
        <w:t xml:space="preserve">hey don't necessarily probe into the apparatus of that, which is what </w:t>
      </w:r>
      <w:ins w:id="6" w:author="DNW" w:date="2012-09-27T09:46:00Z">
        <w:r w:rsidR="00E77C33">
          <w:rPr>
            <w:rFonts w:ascii="Tahoma" w:hAnsi="Tahoma" w:cs="Tahoma"/>
            <w:sz w:val="20"/>
            <w:szCs w:val="20"/>
          </w:rPr>
          <w:t xml:space="preserve">the study of </w:t>
        </w:r>
      </w:ins>
      <w:r w:rsidR="00941D4D" w:rsidRPr="00261F89">
        <w:rPr>
          <w:rFonts w:ascii="Tahoma" w:hAnsi="Tahoma" w:cs="Tahoma"/>
          <w:sz w:val="20"/>
          <w:szCs w:val="20"/>
        </w:rPr>
        <w:t>E</w:t>
      </w:r>
      <w:r w:rsidRPr="00261F89">
        <w:rPr>
          <w:rFonts w:ascii="Tahoma" w:hAnsi="Tahoma" w:cs="Tahoma"/>
          <w:sz w:val="20"/>
          <w:szCs w:val="20"/>
        </w:rPr>
        <w:t>nglish</w:t>
      </w:r>
      <w:ins w:id="7" w:author="DNW" w:date="2012-09-27T09:46:00Z">
        <w:r w:rsidR="00E77C33">
          <w:rPr>
            <w:rFonts w:ascii="Tahoma" w:hAnsi="Tahoma" w:cs="Tahoma"/>
            <w:sz w:val="20"/>
            <w:szCs w:val="20"/>
          </w:rPr>
          <w:t xml:space="preserve"> </w:t>
        </w:r>
        <w:proofErr w:type="spellStart"/>
        <w:r w:rsidR="00E77C33">
          <w:rPr>
            <w:rFonts w:ascii="Tahoma" w:hAnsi="Tahoma" w:cs="Tahoma"/>
            <w:sz w:val="20"/>
            <w:szCs w:val="20"/>
          </w:rPr>
          <w:t>Literature</w:t>
        </w:r>
      </w:ins>
      <w:del w:id="8" w:author="DNW" w:date="2012-09-27T10:38:00Z">
        <w:r w:rsidR="00941D4D" w:rsidRPr="00261F89" w:rsidDel="00AA2922">
          <w:rPr>
            <w:rFonts w:ascii="Tahoma" w:hAnsi="Tahoma" w:cs="Tahoma"/>
            <w:sz w:val="20"/>
            <w:szCs w:val="20"/>
          </w:rPr>
          <w:delText xml:space="preserve"> </w:delText>
        </w:r>
        <w:r w:rsidR="00703915" w:rsidRPr="00261F89" w:rsidDel="00AA2922">
          <w:rPr>
            <w:rFonts w:ascii="Tahoma" w:hAnsi="Tahoma" w:cs="Tahoma"/>
            <w:sz w:val="20"/>
            <w:szCs w:val="20"/>
          </w:rPr>
          <w:delText>–</w:delText>
        </w:r>
        <w:r w:rsidRPr="00261F89" w:rsidDel="00AA2922">
          <w:rPr>
            <w:rFonts w:ascii="Tahoma" w:hAnsi="Tahoma" w:cs="Tahoma"/>
            <w:sz w:val="20"/>
            <w:szCs w:val="20"/>
          </w:rPr>
          <w:delText xml:space="preserve"> like it or not</w:delText>
        </w:r>
        <w:r w:rsidR="00941D4D" w:rsidRPr="00261F89" w:rsidDel="00AA2922">
          <w:rPr>
            <w:rFonts w:ascii="Tahoma" w:hAnsi="Tahoma" w:cs="Tahoma"/>
            <w:sz w:val="20"/>
            <w:szCs w:val="20"/>
          </w:rPr>
          <w:delText xml:space="preserve"> </w:delText>
        </w:r>
        <w:r w:rsidR="00703915" w:rsidRPr="00261F89" w:rsidDel="00AA2922">
          <w:rPr>
            <w:rFonts w:ascii="Tahoma" w:hAnsi="Tahoma" w:cs="Tahoma"/>
            <w:sz w:val="20"/>
            <w:szCs w:val="20"/>
          </w:rPr>
          <w:delText>–</w:delText>
        </w:r>
        <w:r w:rsidRPr="00261F89" w:rsidDel="00AA2922">
          <w:rPr>
            <w:rFonts w:ascii="Tahoma" w:hAnsi="Tahoma" w:cs="Tahoma"/>
            <w:sz w:val="20"/>
            <w:szCs w:val="20"/>
          </w:rPr>
          <w:delText xml:space="preserve"> </w:delText>
        </w:r>
      </w:del>
      <w:r w:rsidRPr="00261F89">
        <w:rPr>
          <w:rFonts w:ascii="Tahoma" w:hAnsi="Tahoma" w:cs="Tahoma"/>
          <w:sz w:val="20"/>
          <w:szCs w:val="20"/>
        </w:rPr>
        <w:t>does</w:t>
      </w:r>
      <w:proofErr w:type="spellEnd"/>
      <w:r w:rsidRPr="00261F89">
        <w:rPr>
          <w:rFonts w:ascii="Tahoma" w:hAnsi="Tahoma" w:cs="Tahoma"/>
          <w:sz w:val="20"/>
          <w:szCs w:val="20"/>
        </w:rPr>
        <w:t>.</w:t>
      </w:r>
      <w:r w:rsidR="00941D4D" w:rsidRPr="00261F89">
        <w:rPr>
          <w:rFonts w:ascii="Tahoma" w:hAnsi="Tahoma" w:cs="Tahoma"/>
          <w:sz w:val="20"/>
          <w:szCs w:val="20"/>
        </w:rPr>
        <w:t>”</w:t>
      </w:r>
      <w:r w:rsidRPr="00261F89">
        <w:rPr>
          <w:rFonts w:ascii="Tahoma" w:hAnsi="Tahoma" w:cs="Tahoma"/>
          <w:sz w:val="20"/>
          <w:szCs w:val="20"/>
        </w:rPr>
        <w:t xml:space="preserve"> </w:t>
      </w:r>
    </w:p>
    <w:p w:rsidR="009D1938" w:rsidRPr="00261F89" w:rsidRDefault="009D1938" w:rsidP="009D1938">
      <w:pPr>
        <w:rPr>
          <w:rFonts w:ascii="Tahoma" w:hAnsi="Tahoma" w:cs="Tahoma"/>
          <w:sz w:val="20"/>
          <w:szCs w:val="20"/>
        </w:rPr>
      </w:pPr>
      <w:r w:rsidRPr="00261F89">
        <w:rPr>
          <w:rFonts w:ascii="Tahoma" w:hAnsi="Tahoma" w:cs="Tahoma"/>
          <w:sz w:val="20"/>
          <w:szCs w:val="20"/>
        </w:rPr>
        <w:t xml:space="preserve">Though the Facebook assignment is not set to replace the essay any time soon – there are curriculum standards to consider, after all – David says he finds the social media approach far more valuable.  </w:t>
      </w:r>
    </w:p>
    <w:p w:rsidR="008200E9" w:rsidRPr="00261F89" w:rsidRDefault="009D1938" w:rsidP="009D1938">
      <w:pPr>
        <w:rPr>
          <w:rFonts w:ascii="Tahoma" w:hAnsi="Tahoma" w:cs="Tahoma"/>
          <w:sz w:val="20"/>
          <w:szCs w:val="20"/>
        </w:rPr>
      </w:pPr>
      <w:r w:rsidRPr="00261F89">
        <w:rPr>
          <w:rFonts w:ascii="Tahoma" w:hAnsi="Tahoma" w:cs="Tahoma"/>
          <w:sz w:val="20"/>
          <w:szCs w:val="20"/>
        </w:rPr>
        <w:t>“Th</w:t>
      </w:r>
      <w:r w:rsidR="008200E9" w:rsidRPr="00261F89">
        <w:rPr>
          <w:rFonts w:ascii="Tahoma" w:hAnsi="Tahoma" w:cs="Tahoma"/>
          <w:sz w:val="20"/>
          <w:szCs w:val="20"/>
        </w:rPr>
        <w:t xml:space="preserve">e students really get into it. I encourage their characters to friend each other, which is really interesting, because they might be from different novels. So you might have </w:t>
      </w:r>
      <w:r w:rsidR="00EF3A66">
        <w:rPr>
          <w:rFonts w:ascii="Tahoma" w:hAnsi="Tahoma" w:cs="Tahoma"/>
          <w:sz w:val="20"/>
          <w:szCs w:val="20"/>
        </w:rPr>
        <w:t xml:space="preserve">Leopold Bloom from </w:t>
      </w:r>
      <w:ins w:id="9" w:author="DNW" w:date="2012-09-27T09:47:00Z">
        <w:r w:rsidR="00E77C33">
          <w:rPr>
            <w:rFonts w:ascii="Tahoma" w:hAnsi="Tahoma" w:cs="Tahoma"/>
            <w:sz w:val="20"/>
            <w:szCs w:val="20"/>
          </w:rPr>
          <w:t xml:space="preserve">James Joyce’s </w:t>
        </w:r>
      </w:ins>
      <w:r w:rsidR="00EF3A66" w:rsidRPr="00EF3A66">
        <w:rPr>
          <w:rFonts w:ascii="Tahoma" w:hAnsi="Tahoma" w:cs="Tahoma"/>
          <w:i/>
          <w:sz w:val="20"/>
          <w:szCs w:val="20"/>
        </w:rPr>
        <w:t>Ulysses</w:t>
      </w:r>
      <w:r w:rsidR="000068DE" w:rsidRPr="00261F89">
        <w:rPr>
          <w:rFonts w:ascii="Tahoma" w:hAnsi="Tahoma" w:cs="Tahoma"/>
          <w:sz w:val="20"/>
          <w:szCs w:val="20"/>
        </w:rPr>
        <w:t xml:space="preserve"> interacting</w:t>
      </w:r>
      <w:r w:rsidR="00EF3A66">
        <w:rPr>
          <w:rFonts w:ascii="Tahoma" w:hAnsi="Tahoma" w:cs="Tahoma"/>
          <w:sz w:val="20"/>
          <w:szCs w:val="20"/>
        </w:rPr>
        <w:t xml:space="preserve"> with Clara from</w:t>
      </w:r>
      <w:ins w:id="10" w:author="DNW" w:date="2012-09-27T09:47:00Z">
        <w:r w:rsidR="00E77C33">
          <w:rPr>
            <w:rFonts w:ascii="Tahoma" w:hAnsi="Tahoma" w:cs="Tahoma"/>
            <w:sz w:val="20"/>
            <w:szCs w:val="20"/>
          </w:rPr>
          <w:t xml:space="preserve"> Virginia Woolf’s </w:t>
        </w:r>
        <w:commentRangeStart w:id="11"/>
        <w:r w:rsidR="00E77C33">
          <w:rPr>
            <w:rFonts w:ascii="Tahoma" w:hAnsi="Tahoma" w:cs="Tahoma"/>
            <w:sz w:val="20"/>
            <w:szCs w:val="20"/>
          </w:rPr>
          <w:t>Jacob’s Room</w:t>
        </w:r>
      </w:ins>
      <w:r w:rsidR="00EF3A66">
        <w:rPr>
          <w:rFonts w:ascii="Tahoma" w:hAnsi="Tahoma" w:cs="Tahoma"/>
          <w:sz w:val="20"/>
          <w:szCs w:val="20"/>
        </w:rPr>
        <w:t xml:space="preserve"> </w:t>
      </w:r>
      <w:commentRangeEnd w:id="11"/>
      <w:r w:rsidR="00D6575C">
        <w:rPr>
          <w:rStyle w:val="CommentReference"/>
        </w:rPr>
        <w:commentReference w:id="11"/>
      </w:r>
      <w:r w:rsidR="00EF3A66" w:rsidRPr="00EF3A66">
        <w:rPr>
          <w:rFonts w:ascii="Tahoma" w:hAnsi="Tahoma" w:cs="Tahoma"/>
          <w:sz w:val="20"/>
          <w:szCs w:val="20"/>
          <w:highlight w:val="yellow"/>
        </w:rPr>
        <w:t>[which novel?]</w:t>
      </w:r>
      <w:r w:rsidR="00300F02" w:rsidRPr="00261F89">
        <w:rPr>
          <w:rFonts w:ascii="Tahoma" w:hAnsi="Tahoma" w:cs="Tahoma"/>
          <w:sz w:val="20"/>
          <w:szCs w:val="20"/>
        </w:rPr>
        <w:t xml:space="preserve"> </w:t>
      </w:r>
      <w:r w:rsidR="00300F02" w:rsidRPr="00261F89">
        <w:rPr>
          <w:rFonts w:ascii="Tahoma" w:hAnsi="Tahoma" w:cs="Tahoma"/>
          <w:sz w:val="20"/>
          <w:szCs w:val="20"/>
          <w:highlight w:val="yellow"/>
        </w:rPr>
        <w:t>[</w:t>
      </w:r>
      <w:proofErr w:type="gramStart"/>
      <w:r w:rsidR="009672EC">
        <w:rPr>
          <w:rFonts w:ascii="Tahoma" w:hAnsi="Tahoma" w:cs="Tahoma"/>
          <w:sz w:val="20"/>
          <w:szCs w:val="20"/>
          <w:highlight w:val="yellow"/>
        </w:rPr>
        <w:t>and</w:t>
      </w:r>
      <w:proofErr w:type="gramEnd"/>
      <w:r w:rsidR="009672EC">
        <w:rPr>
          <w:rFonts w:ascii="Tahoma" w:hAnsi="Tahoma" w:cs="Tahoma"/>
          <w:sz w:val="20"/>
          <w:szCs w:val="20"/>
          <w:highlight w:val="yellow"/>
        </w:rPr>
        <w:t xml:space="preserve"> how is this type of interaction </w:t>
      </w:r>
      <w:r w:rsidR="00300F02" w:rsidRPr="00261F89">
        <w:rPr>
          <w:rFonts w:ascii="Tahoma" w:hAnsi="Tahoma" w:cs="Tahoma"/>
          <w:sz w:val="20"/>
          <w:szCs w:val="20"/>
          <w:highlight w:val="yellow"/>
        </w:rPr>
        <w:t>valuable?]</w:t>
      </w:r>
      <w:r w:rsidR="008200E9" w:rsidRPr="00261F89">
        <w:rPr>
          <w:rFonts w:ascii="Tahoma" w:hAnsi="Tahoma" w:cs="Tahoma"/>
          <w:sz w:val="20"/>
          <w:szCs w:val="20"/>
        </w:rPr>
        <w:t>.</w:t>
      </w:r>
      <w:ins w:id="13" w:author="DNW" w:date="2012-09-27T09:48:00Z">
        <w:r w:rsidR="00E77C33">
          <w:rPr>
            <w:rFonts w:ascii="Tahoma" w:hAnsi="Tahoma" w:cs="Tahoma"/>
            <w:sz w:val="20"/>
            <w:szCs w:val="20"/>
          </w:rPr>
          <w:t xml:space="preserve"> The interaction between</w:t>
        </w:r>
      </w:ins>
      <w:ins w:id="14" w:author="DNW" w:date="2012-09-27T10:38:00Z">
        <w:r w:rsidR="00AA2922">
          <w:rPr>
            <w:rFonts w:ascii="Tahoma" w:hAnsi="Tahoma" w:cs="Tahoma"/>
            <w:sz w:val="20"/>
            <w:szCs w:val="20"/>
          </w:rPr>
          <w:t xml:space="preserve"> </w:t>
        </w:r>
      </w:ins>
      <w:ins w:id="15" w:author="DNW" w:date="2012-09-27T09:51:00Z">
        <w:r w:rsidR="00A04FF2">
          <w:rPr>
            <w:rFonts w:ascii="Tahoma" w:hAnsi="Tahoma" w:cs="Tahoma"/>
            <w:sz w:val="20"/>
            <w:szCs w:val="20"/>
          </w:rPr>
          <w:t xml:space="preserve">these fictional </w:t>
        </w:r>
      </w:ins>
      <w:ins w:id="16" w:author="DNW" w:date="2012-09-27T09:48:00Z">
        <w:r w:rsidR="00E77C33">
          <w:rPr>
            <w:rFonts w:ascii="Tahoma" w:hAnsi="Tahoma" w:cs="Tahoma"/>
            <w:sz w:val="20"/>
            <w:szCs w:val="20"/>
          </w:rPr>
          <w:t>characters</w:t>
        </w:r>
      </w:ins>
      <w:ins w:id="17" w:author="DNW" w:date="2012-09-27T09:51:00Z">
        <w:r w:rsidR="00A04FF2">
          <w:rPr>
            <w:rFonts w:ascii="Tahoma" w:hAnsi="Tahoma" w:cs="Tahoma"/>
            <w:sz w:val="20"/>
            <w:szCs w:val="20"/>
          </w:rPr>
          <w:t xml:space="preserve"> on Facebook</w:t>
        </w:r>
      </w:ins>
      <w:ins w:id="18" w:author="DNW" w:date="2012-09-27T09:48:00Z">
        <w:r w:rsidR="00E77C33">
          <w:rPr>
            <w:rFonts w:ascii="Tahoma" w:hAnsi="Tahoma" w:cs="Tahoma"/>
            <w:sz w:val="20"/>
            <w:szCs w:val="20"/>
          </w:rPr>
          <w:t xml:space="preserve"> might suggest unseen links, such as similar “likes” and dislikes, similar hobbies and intere</w:t>
        </w:r>
        <w:r w:rsidR="006A0E73">
          <w:rPr>
            <w:rFonts w:ascii="Tahoma" w:hAnsi="Tahoma" w:cs="Tahoma"/>
            <w:sz w:val="20"/>
            <w:szCs w:val="20"/>
          </w:rPr>
          <w:t>sts. All of which</w:t>
        </w:r>
      </w:ins>
      <w:ins w:id="19" w:author="DNW" w:date="2012-09-27T10:40:00Z">
        <w:r w:rsidR="006A0E73">
          <w:rPr>
            <w:rFonts w:ascii="Tahoma" w:hAnsi="Tahoma" w:cs="Tahoma"/>
            <w:sz w:val="20"/>
            <w:szCs w:val="20"/>
          </w:rPr>
          <w:t xml:space="preserve"> helps students grasp the role </w:t>
        </w:r>
      </w:ins>
      <w:ins w:id="20" w:author="DNW" w:date="2012-09-27T09:48:00Z">
        <w:r w:rsidR="00E77C33">
          <w:rPr>
            <w:rFonts w:ascii="Tahoma" w:hAnsi="Tahoma" w:cs="Tahoma"/>
            <w:sz w:val="20"/>
            <w:szCs w:val="20"/>
          </w:rPr>
          <w:t xml:space="preserve">underlying </w:t>
        </w:r>
      </w:ins>
      <w:ins w:id="21" w:author="DNW" w:date="2012-09-27T10:39:00Z">
        <w:r w:rsidR="00AA2922">
          <w:rPr>
            <w:rFonts w:ascii="Tahoma" w:hAnsi="Tahoma" w:cs="Tahoma"/>
            <w:sz w:val="20"/>
            <w:szCs w:val="20"/>
          </w:rPr>
          <w:t xml:space="preserve">social, </w:t>
        </w:r>
      </w:ins>
      <w:ins w:id="22" w:author="DNW" w:date="2012-09-27T09:48:00Z">
        <w:r w:rsidR="00E77C33">
          <w:rPr>
            <w:rFonts w:ascii="Tahoma" w:hAnsi="Tahoma" w:cs="Tahoma"/>
            <w:sz w:val="20"/>
            <w:szCs w:val="20"/>
          </w:rPr>
          <w:t>cultural</w:t>
        </w:r>
      </w:ins>
      <w:ins w:id="23" w:author="DNW" w:date="2012-09-27T10:39:00Z">
        <w:r w:rsidR="00AA2922">
          <w:rPr>
            <w:rFonts w:ascii="Tahoma" w:hAnsi="Tahoma" w:cs="Tahoma"/>
            <w:sz w:val="20"/>
            <w:szCs w:val="20"/>
          </w:rPr>
          <w:t>, or aesthetic</w:t>
        </w:r>
      </w:ins>
      <w:ins w:id="24" w:author="DNW" w:date="2012-09-27T10:40:00Z">
        <w:r w:rsidR="006A0E73">
          <w:rPr>
            <w:rFonts w:ascii="Tahoma" w:hAnsi="Tahoma" w:cs="Tahoma"/>
            <w:sz w:val="20"/>
            <w:szCs w:val="20"/>
          </w:rPr>
          <w:t xml:space="preserve"> concerns</w:t>
        </w:r>
      </w:ins>
      <w:ins w:id="25" w:author="DNW" w:date="2012-09-27T10:39:00Z">
        <w:r w:rsidR="00AA2922">
          <w:rPr>
            <w:rFonts w:ascii="Tahoma" w:hAnsi="Tahoma" w:cs="Tahoma"/>
            <w:sz w:val="20"/>
            <w:szCs w:val="20"/>
          </w:rPr>
          <w:t xml:space="preserve"> </w:t>
        </w:r>
      </w:ins>
      <w:ins w:id="26" w:author="DNW" w:date="2012-09-27T10:40:00Z">
        <w:r w:rsidR="006A0E73">
          <w:rPr>
            <w:rFonts w:ascii="Tahoma" w:hAnsi="Tahoma" w:cs="Tahoma"/>
            <w:sz w:val="20"/>
            <w:szCs w:val="20"/>
          </w:rPr>
          <w:t>play in</w:t>
        </w:r>
      </w:ins>
      <w:ins w:id="27" w:author="DNW" w:date="2012-09-27T10:39:00Z">
        <w:r w:rsidR="006A0E73">
          <w:rPr>
            <w:rFonts w:ascii="Tahoma" w:hAnsi="Tahoma" w:cs="Tahoma"/>
            <w:sz w:val="20"/>
            <w:szCs w:val="20"/>
          </w:rPr>
          <w:t xml:space="preserve"> a </w:t>
        </w:r>
      </w:ins>
      <w:ins w:id="28" w:author="DNW" w:date="2012-09-27T09:50:00Z">
        <w:r w:rsidR="00E77C33">
          <w:rPr>
            <w:rFonts w:ascii="Tahoma" w:hAnsi="Tahoma" w:cs="Tahoma"/>
            <w:sz w:val="20"/>
            <w:szCs w:val="20"/>
          </w:rPr>
          <w:t>character’</w:t>
        </w:r>
        <w:r w:rsidR="006A0E73">
          <w:rPr>
            <w:rFonts w:ascii="Tahoma" w:hAnsi="Tahoma" w:cs="Tahoma"/>
            <w:sz w:val="20"/>
            <w:szCs w:val="20"/>
          </w:rPr>
          <w:t xml:space="preserve">s </w:t>
        </w:r>
      </w:ins>
      <w:ins w:id="29" w:author="DNW" w:date="2012-09-27T10:41:00Z">
        <w:r w:rsidR="006A0E73">
          <w:rPr>
            <w:rFonts w:ascii="Tahoma" w:hAnsi="Tahoma" w:cs="Tahoma"/>
            <w:sz w:val="20"/>
            <w:szCs w:val="20"/>
          </w:rPr>
          <w:t>significance</w:t>
        </w:r>
      </w:ins>
      <w:ins w:id="30" w:author="DNW" w:date="2012-09-27T09:50:00Z">
        <w:r w:rsidR="00E77C33">
          <w:rPr>
            <w:rFonts w:ascii="Tahoma" w:hAnsi="Tahoma" w:cs="Tahoma"/>
            <w:sz w:val="20"/>
            <w:szCs w:val="20"/>
          </w:rPr>
          <w:t>.</w:t>
        </w:r>
      </w:ins>
      <w:r w:rsidR="000068DE" w:rsidRPr="00261F89">
        <w:rPr>
          <w:rFonts w:ascii="Tahoma" w:hAnsi="Tahoma" w:cs="Tahoma"/>
          <w:sz w:val="20"/>
          <w:szCs w:val="20"/>
        </w:rPr>
        <w:t>”</w:t>
      </w:r>
    </w:p>
    <w:p w:rsidR="008200E9" w:rsidRPr="00261F89" w:rsidRDefault="000068DE" w:rsidP="009D1938">
      <w:pPr>
        <w:rPr>
          <w:rFonts w:ascii="Tahoma" w:hAnsi="Tahoma" w:cs="Tahoma"/>
          <w:sz w:val="20"/>
          <w:szCs w:val="20"/>
        </w:rPr>
      </w:pPr>
      <w:r w:rsidRPr="00261F89">
        <w:rPr>
          <w:rFonts w:ascii="Tahoma" w:hAnsi="Tahoma" w:cs="Tahoma"/>
          <w:sz w:val="20"/>
          <w:szCs w:val="20"/>
        </w:rPr>
        <w:t xml:space="preserve">He also says the Facebook assignment – which he offers as a bonus assignment or an </w:t>
      </w:r>
      <w:r w:rsidR="00612079" w:rsidRPr="00261F89">
        <w:rPr>
          <w:rFonts w:ascii="Tahoma" w:hAnsi="Tahoma" w:cs="Tahoma"/>
          <w:sz w:val="20"/>
          <w:szCs w:val="20"/>
        </w:rPr>
        <w:t>exercise</w:t>
      </w:r>
      <w:r w:rsidRPr="00261F89">
        <w:rPr>
          <w:rFonts w:ascii="Tahoma" w:hAnsi="Tahoma" w:cs="Tahoma"/>
          <w:sz w:val="20"/>
          <w:szCs w:val="20"/>
        </w:rPr>
        <w:t xml:space="preserve"> worth just </w:t>
      </w:r>
      <w:ins w:id="31" w:author="DNW" w:date="2012-09-27T09:51:00Z">
        <w:r w:rsidR="00A04FF2">
          <w:rPr>
            <w:rFonts w:ascii="Tahoma" w:hAnsi="Tahoma" w:cs="Tahoma"/>
            <w:sz w:val="20"/>
            <w:szCs w:val="20"/>
          </w:rPr>
          <w:t>a small percentage of the course grade</w:t>
        </w:r>
      </w:ins>
      <w:del w:id="32" w:author="DNW" w:date="2012-09-27T09:51:00Z">
        <w:r w:rsidRPr="00261F89" w:rsidDel="00A04FF2">
          <w:rPr>
            <w:rFonts w:ascii="Tahoma" w:hAnsi="Tahoma" w:cs="Tahoma"/>
            <w:sz w:val="20"/>
            <w:szCs w:val="20"/>
          </w:rPr>
          <w:delText>10 percent</w:delText>
        </w:r>
      </w:del>
      <w:r w:rsidRPr="00261F89">
        <w:rPr>
          <w:rFonts w:ascii="Tahoma" w:hAnsi="Tahoma" w:cs="Tahoma"/>
          <w:sz w:val="20"/>
          <w:szCs w:val="20"/>
        </w:rPr>
        <w:t xml:space="preserve"> – encourages </w:t>
      </w:r>
      <w:r w:rsidR="0005086E" w:rsidRPr="00261F89">
        <w:rPr>
          <w:rFonts w:ascii="Tahoma" w:hAnsi="Tahoma" w:cs="Tahoma"/>
          <w:sz w:val="20"/>
          <w:szCs w:val="20"/>
        </w:rPr>
        <w:t>students to take more risks</w:t>
      </w:r>
      <w:r w:rsidRPr="00261F89">
        <w:rPr>
          <w:rFonts w:ascii="Tahoma" w:hAnsi="Tahoma" w:cs="Tahoma"/>
          <w:sz w:val="20"/>
          <w:szCs w:val="20"/>
        </w:rPr>
        <w:t xml:space="preserve">. </w:t>
      </w:r>
    </w:p>
    <w:p w:rsidR="008200E9" w:rsidRPr="00261F89" w:rsidRDefault="000068DE" w:rsidP="009D1938">
      <w:pPr>
        <w:rPr>
          <w:rFonts w:ascii="Tahoma" w:hAnsi="Tahoma" w:cs="Tahoma"/>
          <w:sz w:val="20"/>
          <w:szCs w:val="20"/>
        </w:rPr>
      </w:pPr>
      <w:r w:rsidRPr="00261F89">
        <w:rPr>
          <w:rFonts w:ascii="Tahoma" w:hAnsi="Tahoma" w:cs="Tahoma"/>
          <w:sz w:val="20"/>
          <w:szCs w:val="20"/>
        </w:rPr>
        <w:t>“</w:t>
      </w:r>
      <w:r w:rsidR="009D1938" w:rsidRPr="00261F89">
        <w:rPr>
          <w:rFonts w:ascii="Tahoma" w:hAnsi="Tahoma" w:cs="Tahoma"/>
          <w:sz w:val="20"/>
          <w:szCs w:val="20"/>
        </w:rPr>
        <w:t>Most of the time</w:t>
      </w:r>
      <w:r w:rsidR="008200E9" w:rsidRPr="00261F89">
        <w:rPr>
          <w:rFonts w:ascii="Tahoma" w:hAnsi="Tahoma" w:cs="Tahoma"/>
          <w:sz w:val="20"/>
          <w:szCs w:val="20"/>
        </w:rPr>
        <w:t xml:space="preserve">, with </w:t>
      </w:r>
      <w:r w:rsidR="009D1938" w:rsidRPr="00261F89">
        <w:rPr>
          <w:rFonts w:ascii="Tahoma" w:hAnsi="Tahoma" w:cs="Tahoma"/>
          <w:sz w:val="20"/>
          <w:szCs w:val="20"/>
        </w:rPr>
        <w:t>an essay</w:t>
      </w:r>
      <w:r w:rsidR="008200E9" w:rsidRPr="00261F89">
        <w:rPr>
          <w:rFonts w:ascii="Tahoma" w:hAnsi="Tahoma" w:cs="Tahoma"/>
          <w:sz w:val="20"/>
          <w:szCs w:val="20"/>
        </w:rPr>
        <w:t>,</w:t>
      </w:r>
      <w:del w:id="33" w:author="DNW" w:date="2012-09-27T09:59:00Z">
        <w:r w:rsidR="009D1938" w:rsidRPr="00261F89" w:rsidDel="009C5A23">
          <w:rPr>
            <w:rFonts w:ascii="Tahoma" w:hAnsi="Tahoma" w:cs="Tahoma"/>
            <w:sz w:val="20"/>
            <w:szCs w:val="20"/>
          </w:rPr>
          <w:delText xml:space="preserve"> they</w:delText>
        </w:r>
      </w:del>
      <w:ins w:id="34" w:author="DNW" w:date="2012-09-27T09:59:00Z">
        <w:r w:rsidR="009C5A23">
          <w:rPr>
            <w:rFonts w:ascii="Tahoma" w:hAnsi="Tahoma" w:cs="Tahoma"/>
            <w:sz w:val="20"/>
            <w:szCs w:val="20"/>
          </w:rPr>
          <w:t xml:space="preserve"> students</w:t>
        </w:r>
      </w:ins>
      <w:r w:rsidR="009D1938" w:rsidRPr="00261F89">
        <w:rPr>
          <w:rFonts w:ascii="Tahoma" w:hAnsi="Tahoma" w:cs="Tahoma"/>
          <w:sz w:val="20"/>
          <w:szCs w:val="20"/>
        </w:rPr>
        <w:t xml:space="preserve"> are trying so hard to please. </w:t>
      </w:r>
      <w:r w:rsidR="008200E9" w:rsidRPr="00261F89">
        <w:rPr>
          <w:rFonts w:ascii="Tahoma" w:hAnsi="Tahoma" w:cs="Tahoma"/>
          <w:sz w:val="20"/>
          <w:szCs w:val="20"/>
        </w:rPr>
        <w:t>T</w:t>
      </w:r>
      <w:r w:rsidR="009D1938" w:rsidRPr="00261F89">
        <w:rPr>
          <w:rFonts w:ascii="Tahoma" w:hAnsi="Tahoma" w:cs="Tahoma"/>
          <w:sz w:val="20"/>
          <w:szCs w:val="20"/>
        </w:rPr>
        <w:t xml:space="preserve">hey're scared of not getting </w:t>
      </w:r>
      <w:del w:id="35" w:author="DNW" w:date="2012-09-27T09:52:00Z">
        <w:r w:rsidR="009D1938" w:rsidRPr="00261F89" w:rsidDel="00A04FF2">
          <w:rPr>
            <w:rFonts w:ascii="Tahoma" w:hAnsi="Tahoma" w:cs="Tahoma"/>
            <w:sz w:val="20"/>
            <w:szCs w:val="20"/>
          </w:rPr>
          <w:delText xml:space="preserve">the </w:delText>
        </w:r>
      </w:del>
      <w:ins w:id="36" w:author="DNW" w:date="2012-09-27T09:52:00Z">
        <w:r w:rsidR="00A04FF2">
          <w:rPr>
            <w:rFonts w:ascii="Tahoma" w:hAnsi="Tahoma" w:cs="Tahoma"/>
            <w:sz w:val="20"/>
            <w:szCs w:val="20"/>
          </w:rPr>
          <w:t>a good</w:t>
        </w:r>
        <w:r w:rsidR="00A04FF2" w:rsidRPr="00261F89">
          <w:rPr>
            <w:rFonts w:ascii="Tahoma" w:hAnsi="Tahoma" w:cs="Tahoma"/>
            <w:sz w:val="20"/>
            <w:szCs w:val="20"/>
          </w:rPr>
          <w:t xml:space="preserve"> </w:t>
        </w:r>
      </w:ins>
      <w:r w:rsidR="009D1938" w:rsidRPr="00261F89">
        <w:rPr>
          <w:rFonts w:ascii="Tahoma" w:hAnsi="Tahoma" w:cs="Tahoma"/>
          <w:sz w:val="20"/>
          <w:szCs w:val="20"/>
        </w:rPr>
        <w:t>grade</w:t>
      </w:r>
      <w:ins w:id="37" w:author="DNW" w:date="2012-09-27T09:52:00Z">
        <w:r w:rsidR="00A04FF2">
          <w:rPr>
            <w:rFonts w:ascii="Tahoma" w:hAnsi="Tahoma" w:cs="Tahoma"/>
            <w:sz w:val="20"/>
            <w:szCs w:val="20"/>
          </w:rPr>
          <w:t xml:space="preserve"> and so they tend to write what they think I want to see</w:t>
        </w:r>
      </w:ins>
      <w:r w:rsidRPr="00261F89">
        <w:rPr>
          <w:rFonts w:ascii="Tahoma" w:hAnsi="Tahoma" w:cs="Tahoma"/>
          <w:sz w:val="20"/>
          <w:szCs w:val="20"/>
        </w:rPr>
        <w:t xml:space="preserve">. </w:t>
      </w:r>
      <w:del w:id="38" w:author="DNW" w:date="2012-09-27T09:59:00Z">
        <w:r w:rsidRPr="00261F89" w:rsidDel="009C5A23">
          <w:rPr>
            <w:rFonts w:ascii="Tahoma" w:hAnsi="Tahoma" w:cs="Tahoma"/>
            <w:sz w:val="20"/>
            <w:szCs w:val="20"/>
          </w:rPr>
          <w:delText>But if an assignment isn’t worth much,</w:delText>
        </w:r>
      </w:del>
      <w:r w:rsidRPr="00261F89">
        <w:rPr>
          <w:rFonts w:ascii="Tahoma" w:hAnsi="Tahoma" w:cs="Tahoma"/>
          <w:sz w:val="20"/>
          <w:szCs w:val="20"/>
        </w:rPr>
        <w:t xml:space="preserve"> </w:t>
      </w:r>
      <w:ins w:id="39" w:author="DNW" w:date="2012-09-27T09:59:00Z">
        <w:r w:rsidR="009C5A23">
          <w:rPr>
            <w:rFonts w:ascii="Tahoma" w:hAnsi="Tahoma" w:cs="Tahoma"/>
            <w:sz w:val="20"/>
            <w:szCs w:val="20"/>
          </w:rPr>
          <w:t xml:space="preserve">What the Facebook assignment encourages, because </w:t>
        </w:r>
      </w:ins>
      <w:ins w:id="40" w:author="DNW" w:date="2012-09-27T10:26:00Z">
        <w:r w:rsidR="00F35D6A">
          <w:rPr>
            <w:rFonts w:ascii="Tahoma" w:hAnsi="Tahoma" w:cs="Tahoma"/>
            <w:sz w:val="20"/>
            <w:szCs w:val="20"/>
          </w:rPr>
          <w:t>they’re so familiar with</w:t>
        </w:r>
      </w:ins>
      <w:ins w:id="41" w:author="DNW" w:date="2012-09-27T09:59:00Z">
        <w:r w:rsidR="009C5A23">
          <w:rPr>
            <w:rFonts w:ascii="Tahoma" w:hAnsi="Tahoma" w:cs="Tahoma"/>
            <w:sz w:val="20"/>
            <w:szCs w:val="20"/>
          </w:rPr>
          <w:t xml:space="preserve"> Facebook</w:t>
        </w:r>
      </w:ins>
      <w:ins w:id="42" w:author="DNW" w:date="2012-09-27T10:26:00Z">
        <w:r w:rsidR="00F35D6A">
          <w:rPr>
            <w:rFonts w:ascii="Tahoma" w:hAnsi="Tahoma" w:cs="Tahoma"/>
            <w:sz w:val="20"/>
            <w:szCs w:val="20"/>
          </w:rPr>
          <w:t>,</w:t>
        </w:r>
      </w:ins>
      <w:ins w:id="43" w:author="DNW" w:date="2012-09-27T09:59:00Z">
        <w:r w:rsidR="009C5A23">
          <w:rPr>
            <w:rFonts w:ascii="Tahoma" w:hAnsi="Tahoma" w:cs="Tahoma"/>
            <w:sz w:val="20"/>
            <w:szCs w:val="20"/>
          </w:rPr>
          <w:t xml:space="preserve"> </w:t>
        </w:r>
      </w:ins>
      <w:ins w:id="44" w:author="DNW" w:date="2012-09-27T10:26:00Z">
        <w:r w:rsidR="006A0E73">
          <w:rPr>
            <w:rFonts w:ascii="Tahoma" w:hAnsi="Tahoma" w:cs="Tahoma"/>
            <w:sz w:val="20"/>
            <w:szCs w:val="20"/>
          </w:rPr>
          <w:t>is getting into the tex</w:t>
        </w:r>
        <w:r w:rsidR="00F35D6A">
          <w:rPr>
            <w:rFonts w:ascii="Tahoma" w:hAnsi="Tahoma" w:cs="Tahoma"/>
            <w:sz w:val="20"/>
            <w:szCs w:val="20"/>
          </w:rPr>
          <w:t xml:space="preserve">ts without the pressure of a daunting </w:t>
        </w:r>
      </w:ins>
      <w:ins w:id="45" w:author="DNW" w:date="2012-09-27T10:27:00Z">
        <w:r w:rsidR="00F35D6A">
          <w:rPr>
            <w:rFonts w:ascii="Tahoma" w:hAnsi="Tahoma" w:cs="Tahoma"/>
            <w:sz w:val="20"/>
            <w:szCs w:val="20"/>
          </w:rPr>
          <w:t>essay</w:t>
        </w:r>
      </w:ins>
      <w:ins w:id="46" w:author="DNW" w:date="2012-09-27T10:26:00Z">
        <w:r w:rsidR="00F35D6A">
          <w:rPr>
            <w:rFonts w:ascii="Tahoma" w:hAnsi="Tahoma" w:cs="Tahoma"/>
            <w:sz w:val="20"/>
            <w:szCs w:val="20"/>
          </w:rPr>
          <w:t xml:space="preserve"> </w:t>
        </w:r>
      </w:ins>
      <w:ins w:id="47" w:author="DNW" w:date="2012-09-27T10:27:00Z">
        <w:r w:rsidR="00F35D6A">
          <w:rPr>
            <w:rFonts w:ascii="Tahoma" w:hAnsi="Tahoma" w:cs="Tahoma"/>
            <w:sz w:val="20"/>
            <w:szCs w:val="20"/>
          </w:rPr>
          <w:t xml:space="preserve">format. </w:t>
        </w:r>
      </w:ins>
      <w:del w:id="48" w:author="DNW" w:date="2012-09-27T10:00:00Z">
        <w:r w:rsidRPr="00261F89" w:rsidDel="009C5A23">
          <w:rPr>
            <w:rFonts w:ascii="Tahoma" w:hAnsi="Tahoma" w:cs="Tahoma"/>
            <w:sz w:val="20"/>
            <w:szCs w:val="20"/>
          </w:rPr>
          <w:delText xml:space="preserve">they’ll be way more </w:delText>
        </w:r>
      </w:del>
      <w:del w:id="49" w:author="DNW" w:date="2012-09-27T10:27:00Z">
        <w:r w:rsidRPr="00261F89" w:rsidDel="00F35D6A">
          <w:rPr>
            <w:rFonts w:ascii="Tahoma" w:hAnsi="Tahoma" w:cs="Tahoma"/>
            <w:sz w:val="20"/>
            <w:szCs w:val="20"/>
          </w:rPr>
          <w:delText>experiment</w:delText>
        </w:r>
      </w:del>
      <w:del w:id="50" w:author="DNW" w:date="2012-09-27T10:00:00Z">
        <w:r w:rsidRPr="00261F89" w:rsidDel="009C5A23">
          <w:rPr>
            <w:rFonts w:ascii="Tahoma" w:hAnsi="Tahoma" w:cs="Tahoma"/>
            <w:sz w:val="20"/>
            <w:szCs w:val="20"/>
          </w:rPr>
          <w:delText>al</w:delText>
        </w:r>
      </w:del>
      <w:del w:id="51" w:author="DNW" w:date="2012-09-27T10:27:00Z">
        <w:r w:rsidRPr="00261F89" w:rsidDel="00F35D6A">
          <w:rPr>
            <w:rFonts w:ascii="Tahoma" w:hAnsi="Tahoma" w:cs="Tahoma"/>
            <w:sz w:val="20"/>
            <w:szCs w:val="20"/>
          </w:rPr>
          <w:delText>.</w:delText>
        </w:r>
      </w:del>
      <w:del w:id="52" w:author="DNW" w:date="2012-09-27T10:22:00Z">
        <w:r w:rsidRPr="00261F89" w:rsidDel="00CE7981">
          <w:rPr>
            <w:rFonts w:ascii="Tahoma" w:hAnsi="Tahoma" w:cs="Tahoma"/>
            <w:sz w:val="20"/>
            <w:szCs w:val="20"/>
          </w:rPr>
          <w:delText xml:space="preserve"> </w:delText>
        </w:r>
      </w:del>
      <w:del w:id="53" w:author="DNW" w:date="2012-09-27T09:53:00Z">
        <w:r w:rsidRPr="00261F89" w:rsidDel="00A04FF2">
          <w:rPr>
            <w:rFonts w:ascii="Tahoma" w:hAnsi="Tahoma" w:cs="Tahoma"/>
            <w:sz w:val="20"/>
            <w:szCs w:val="20"/>
          </w:rPr>
          <w:delText xml:space="preserve">And this </w:delText>
        </w:r>
      </w:del>
      <w:del w:id="54" w:author="DNW" w:date="2012-09-27T10:22:00Z">
        <w:r w:rsidRPr="00261F89" w:rsidDel="00CE7981">
          <w:rPr>
            <w:rFonts w:ascii="Tahoma" w:hAnsi="Tahoma" w:cs="Tahoma"/>
            <w:sz w:val="20"/>
            <w:szCs w:val="20"/>
          </w:rPr>
          <w:delText>means improvement across the board.</w:delText>
        </w:r>
      </w:del>
      <w:ins w:id="55" w:author="DNW" w:date="2012-09-27T10:27:00Z">
        <w:r w:rsidR="00F35D6A">
          <w:rPr>
            <w:rFonts w:ascii="Tahoma" w:hAnsi="Tahoma" w:cs="Tahoma"/>
            <w:sz w:val="20"/>
            <w:szCs w:val="20"/>
          </w:rPr>
          <w:t xml:space="preserve">  Students </w:t>
        </w:r>
      </w:ins>
      <w:ins w:id="56" w:author="DNW" w:date="2012-09-27T09:53:00Z">
        <w:r w:rsidR="00A04FF2">
          <w:rPr>
            <w:rFonts w:ascii="Tahoma" w:hAnsi="Tahoma" w:cs="Tahoma"/>
            <w:sz w:val="20"/>
            <w:szCs w:val="20"/>
          </w:rPr>
          <w:t>engage with the material in a way that makes sense for them</w:t>
        </w:r>
      </w:ins>
      <w:ins w:id="57" w:author="DNW" w:date="2012-09-27T10:27:00Z">
        <w:r w:rsidR="00F35D6A">
          <w:rPr>
            <w:rFonts w:ascii="Tahoma" w:hAnsi="Tahoma" w:cs="Tahoma"/>
            <w:sz w:val="20"/>
            <w:szCs w:val="20"/>
          </w:rPr>
          <w:t xml:space="preserve"> and </w:t>
        </w:r>
        <w:proofErr w:type="spellStart"/>
        <w:r w:rsidR="00F35D6A">
          <w:rPr>
            <w:rFonts w:ascii="Tahoma" w:hAnsi="Tahoma" w:cs="Tahoma"/>
            <w:sz w:val="20"/>
            <w:szCs w:val="20"/>
          </w:rPr>
          <w:t>they’</w:t>
        </w:r>
        <w:r w:rsidR="00997E7F">
          <w:rPr>
            <w:rFonts w:ascii="Tahoma" w:hAnsi="Tahoma" w:cs="Tahoma"/>
            <w:sz w:val="20"/>
            <w:szCs w:val="20"/>
          </w:rPr>
          <w:t>re</w:t>
        </w:r>
      </w:ins>
      <w:del w:id="58" w:author="DNW" w:date="2012-09-27T09:54:00Z">
        <w:r w:rsidRPr="00261F89" w:rsidDel="00A04FF2">
          <w:rPr>
            <w:rFonts w:ascii="Tahoma" w:hAnsi="Tahoma" w:cs="Tahoma"/>
            <w:sz w:val="20"/>
            <w:szCs w:val="20"/>
          </w:rPr>
          <w:delText xml:space="preserve"> You see it </w:delText>
        </w:r>
      </w:del>
      <w:del w:id="59" w:author="DNW" w:date="2012-09-27T10:24:00Z">
        <w:r w:rsidRPr="00261F89" w:rsidDel="00F35D6A">
          <w:rPr>
            <w:rFonts w:ascii="Tahoma" w:hAnsi="Tahoma" w:cs="Tahoma"/>
            <w:sz w:val="20"/>
            <w:szCs w:val="20"/>
          </w:rPr>
          <w:delText xml:space="preserve">trickle into the essay. </w:delText>
        </w:r>
      </w:del>
      <w:del w:id="60" w:author="DNW" w:date="2012-09-27T10:27:00Z">
        <w:r w:rsidRPr="00261F89" w:rsidDel="00F35D6A">
          <w:rPr>
            <w:rFonts w:ascii="Tahoma" w:hAnsi="Tahoma" w:cs="Tahoma"/>
            <w:sz w:val="20"/>
            <w:szCs w:val="20"/>
          </w:rPr>
          <w:delText xml:space="preserve">The students start to be </w:delText>
        </w:r>
      </w:del>
      <w:r w:rsidRPr="00261F89">
        <w:rPr>
          <w:rFonts w:ascii="Tahoma" w:hAnsi="Tahoma" w:cs="Tahoma"/>
          <w:sz w:val="20"/>
          <w:szCs w:val="20"/>
        </w:rPr>
        <w:t>more</w:t>
      </w:r>
      <w:proofErr w:type="spellEnd"/>
      <w:r w:rsidRPr="00261F89">
        <w:rPr>
          <w:rFonts w:ascii="Tahoma" w:hAnsi="Tahoma" w:cs="Tahoma"/>
          <w:sz w:val="20"/>
          <w:szCs w:val="20"/>
        </w:rPr>
        <w:t xml:space="preserve"> daring, looser</w:t>
      </w:r>
      <w:ins w:id="61" w:author="DNW" w:date="2012-09-27T10:27:00Z">
        <w:r w:rsidR="00F35D6A">
          <w:rPr>
            <w:rFonts w:ascii="Tahoma" w:hAnsi="Tahoma" w:cs="Tahoma"/>
            <w:sz w:val="20"/>
            <w:szCs w:val="20"/>
          </w:rPr>
          <w:t>, as a result</w:t>
        </w:r>
      </w:ins>
      <w:r w:rsidRPr="00261F89">
        <w:rPr>
          <w:rFonts w:ascii="Tahoma" w:hAnsi="Tahoma" w:cs="Tahoma"/>
          <w:sz w:val="20"/>
          <w:szCs w:val="20"/>
        </w:rPr>
        <w:t>.</w:t>
      </w:r>
      <w:ins w:id="62" w:author="DNW" w:date="2012-09-27T09:54:00Z">
        <w:r w:rsidR="00A04FF2">
          <w:rPr>
            <w:rFonts w:ascii="Tahoma" w:hAnsi="Tahoma" w:cs="Tahoma"/>
            <w:sz w:val="20"/>
            <w:szCs w:val="20"/>
          </w:rPr>
          <w:t xml:space="preserve"> </w:t>
        </w:r>
      </w:ins>
      <w:ins w:id="63" w:author="DNW" w:date="2012-09-27T10:28:00Z">
        <w:r w:rsidR="00F35D6A">
          <w:rPr>
            <w:rFonts w:ascii="Tahoma" w:hAnsi="Tahoma" w:cs="Tahoma"/>
            <w:sz w:val="20"/>
            <w:szCs w:val="20"/>
          </w:rPr>
          <w:t xml:space="preserve">They really </w:t>
        </w:r>
        <w:r w:rsidR="00997E7F">
          <w:rPr>
            <w:rFonts w:ascii="Tahoma" w:hAnsi="Tahoma" w:cs="Tahoma"/>
            <w:sz w:val="20"/>
            <w:szCs w:val="20"/>
          </w:rPr>
          <w:t xml:space="preserve">see the </w:t>
        </w:r>
      </w:ins>
      <w:ins w:id="64" w:author="DNW" w:date="2012-09-27T09:54:00Z">
        <w:r w:rsidR="00A04FF2">
          <w:rPr>
            <w:rFonts w:ascii="Tahoma" w:hAnsi="Tahoma" w:cs="Tahoma"/>
            <w:sz w:val="20"/>
            <w:szCs w:val="20"/>
          </w:rPr>
          <w:t>connections between texts</w:t>
        </w:r>
      </w:ins>
      <w:ins w:id="65" w:author="DNW" w:date="2012-09-27T10:28:00Z">
        <w:r w:rsidR="00997E7F">
          <w:rPr>
            <w:rFonts w:ascii="Tahoma" w:hAnsi="Tahoma" w:cs="Tahoma"/>
            <w:sz w:val="20"/>
            <w:szCs w:val="20"/>
          </w:rPr>
          <w:t>, the similar</w:t>
        </w:r>
      </w:ins>
      <w:ins w:id="66" w:author="DNW" w:date="2012-09-27T10:29:00Z">
        <w:r w:rsidR="00997E7F">
          <w:rPr>
            <w:rFonts w:ascii="Tahoma" w:hAnsi="Tahoma" w:cs="Tahoma"/>
            <w:sz w:val="20"/>
            <w:szCs w:val="20"/>
          </w:rPr>
          <w:t xml:space="preserve"> </w:t>
        </w:r>
      </w:ins>
      <w:ins w:id="67" w:author="DNW" w:date="2012-09-27T09:54:00Z">
        <w:r w:rsidR="00A04FF2">
          <w:rPr>
            <w:rFonts w:ascii="Tahoma" w:hAnsi="Tahoma" w:cs="Tahoma"/>
            <w:sz w:val="20"/>
            <w:szCs w:val="20"/>
          </w:rPr>
          <w:t>social, cultural, and aesthetic values</w:t>
        </w:r>
      </w:ins>
      <w:ins w:id="68" w:author="DNW" w:date="2012-09-27T10:29:00Z">
        <w:r w:rsidR="00997E7F">
          <w:rPr>
            <w:rFonts w:ascii="Tahoma" w:hAnsi="Tahoma" w:cs="Tahoma"/>
            <w:sz w:val="20"/>
            <w:szCs w:val="20"/>
          </w:rPr>
          <w:t>, all the stuff Facebook shows us about ourselves and our friends</w:t>
        </w:r>
      </w:ins>
      <w:ins w:id="69" w:author="DNW" w:date="2012-09-27T09:54:00Z">
        <w:r w:rsidR="00A04FF2">
          <w:rPr>
            <w:rFonts w:ascii="Tahoma" w:hAnsi="Tahoma" w:cs="Tahoma"/>
            <w:sz w:val="20"/>
            <w:szCs w:val="20"/>
          </w:rPr>
          <w:t>.</w:t>
        </w:r>
      </w:ins>
      <w:ins w:id="70" w:author="DNW" w:date="2012-09-27T09:57:00Z">
        <w:r w:rsidR="009C5A23">
          <w:rPr>
            <w:rFonts w:ascii="Tahoma" w:hAnsi="Tahoma" w:cs="Tahoma"/>
            <w:sz w:val="20"/>
            <w:szCs w:val="20"/>
          </w:rPr>
          <w:t xml:space="preserve"> </w:t>
        </w:r>
      </w:ins>
      <w:ins w:id="71" w:author="DNW" w:date="2012-09-27T10:14:00Z">
        <w:r w:rsidR="00615970">
          <w:rPr>
            <w:rFonts w:ascii="Tahoma" w:hAnsi="Tahoma" w:cs="Tahoma"/>
            <w:sz w:val="20"/>
            <w:szCs w:val="20"/>
          </w:rPr>
          <w:t xml:space="preserve">Students </w:t>
        </w:r>
      </w:ins>
      <w:ins w:id="72" w:author="DNW" w:date="2012-09-27T10:30:00Z">
        <w:r w:rsidR="00997E7F">
          <w:rPr>
            <w:rFonts w:ascii="Tahoma" w:hAnsi="Tahoma" w:cs="Tahoma"/>
            <w:sz w:val="20"/>
            <w:szCs w:val="20"/>
          </w:rPr>
          <w:t xml:space="preserve">constantly </w:t>
        </w:r>
      </w:ins>
      <w:ins w:id="73" w:author="DNW" w:date="2012-09-27T10:15:00Z">
        <w:r w:rsidR="00615970">
          <w:rPr>
            <w:rFonts w:ascii="Tahoma" w:hAnsi="Tahoma" w:cs="Tahoma"/>
            <w:sz w:val="20"/>
            <w:szCs w:val="20"/>
          </w:rPr>
          <w:t>surprise</w:t>
        </w:r>
      </w:ins>
      <w:ins w:id="74" w:author="DNW" w:date="2012-09-27T10:30:00Z">
        <w:r w:rsidR="00997E7F">
          <w:rPr>
            <w:rFonts w:ascii="Tahoma" w:hAnsi="Tahoma" w:cs="Tahoma"/>
            <w:sz w:val="20"/>
            <w:szCs w:val="20"/>
          </w:rPr>
          <w:t xml:space="preserve"> and delight</w:t>
        </w:r>
      </w:ins>
      <w:ins w:id="75" w:author="DNW" w:date="2012-09-27T10:14:00Z">
        <w:r w:rsidR="00615970">
          <w:rPr>
            <w:rFonts w:ascii="Tahoma" w:hAnsi="Tahoma" w:cs="Tahoma"/>
            <w:sz w:val="20"/>
            <w:szCs w:val="20"/>
          </w:rPr>
          <w:t xml:space="preserve"> </w:t>
        </w:r>
      </w:ins>
      <w:ins w:id="76" w:author="DNW" w:date="2012-09-27T10:15:00Z">
        <w:r w:rsidR="00615970">
          <w:rPr>
            <w:rFonts w:ascii="Tahoma" w:hAnsi="Tahoma" w:cs="Tahoma"/>
            <w:sz w:val="20"/>
            <w:szCs w:val="20"/>
          </w:rPr>
          <w:t>me with the creativity of the</w:t>
        </w:r>
      </w:ins>
      <w:ins w:id="77" w:author="DNW" w:date="2012-09-27T10:30:00Z">
        <w:r w:rsidR="00997E7F">
          <w:rPr>
            <w:rFonts w:ascii="Tahoma" w:hAnsi="Tahoma" w:cs="Tahoma"/>
            <w:sz w:val="20"/>
            <w:szCs w:val="20"/>
          </w:rPr>
          <w:t>ir character</w:t>
        </w:r>
      </w:ins>
      <w:ins w:id="78" w:author="DNW" w:date="2012-09-27T10:15:00Z">
        <w:r w:rsidR="00615970">
          <w:rPr>
            <w:rFonts w:ascii="Tahoma" w:hAnsi="Tahoma" w:cs="Tahoma"/>
            <w:sz w:val="20"/>
            <w:szCs w:val="20"/>
          </w:rPr>
          <w:t xml:space="preserve"> Facebook profiles.</w:t>
        </w:r>
      </w:ins>
      <w:ins w:id="79" w:author="DNW" w:date="2012-09-27T10:43:00Z">
        <w:r w:rsidR="006A0E73">
          <w:rPr>
            <w:rFonts w:ascii="Tahoma" w:hAnsi="Tahoma" w:cs="Tahoma"/>
            <w:sz w:val="20"/>
            <w:szCs w:val="20"/>
          </w:rPr>
          <w:t xml:space="preserve"> I can’t say the same about some of their essays.</w:t>
        </w:r>
      </w:ins>
      <w:r w:rsidRPr="00261F89">
        <w:rPr>
          <w:rFonts w:ascii="Tahoma" w:hAnsi="Tahoma" w:cs="Tahoma"/>
          <w:sz w:val="20"/>
          <w:szCs w:val="20"/>
        </w:rPr>
        <w:t xml:space="preserve">” </w:t>
      </w:r>
    </w:p>
    <w:p w:rsidR="00A43376" w:rsidRDefault="00300F02" w:rsidP="00300F02">
      <w:pPr>
        <w:rPr>
          <w:ins w:id="80" w:author="DNW" w:date="2012-09-27T10:07:00Z"/>
          <w:rFonts w:ascii="Tahoma" w:hAnsi="Tahoma" w:cs="Tahoma"/>
          <w:sz w:val="20"/>
          <w:szCs w:val="20"/>
        </w:rPr>
      </w:pPr>
      <w:commentRangeStart w:id="81"/>
      <w:r w:rsidRPr="00261F89">
        <w:rPr>
          <w:rFonts w:ascii="Tahoma" w:hAnsi="Tahoma" w:cs="Tahoma"/>
          <w:sz w:val="20"/>
          <w:szCs w:val="20"/>
        </w:rPr>
        <w:t xml:space="preserve">On that note, David says he’d like to see the grading system </w:t>
      </w:r>
      <w:r w:rsidR="000131B4">
        <w:rPr>
          <w:rFonts w:ascii="Tahoma" w:hAnsi="Tahoma" w:cs="Tahoma"/>
          <w:sz w:val="20"/>
          <w:szCs w:val="20"/>
        </w:rPr>
        <w:t>done away with altogether</w:t>
      </w:r>
      <w:r w:rsidRPr="00261F89">
        <w:rPr>
          <w:rFonts w:ascii="Tahoma" w:hAnsi="Tahoma" w:cs="Tahoma"/>
          <w:sz w:val="20"/>
          <w:szCs w:val="20"/>
        </w:rPr>
        <w:t>.</w:t>
      </w:r>
      <w:commentRangeEnd w:id="81"/>
      <w:r w:rsidR="006A0E73">
        <w:rPr>
          <w:rStyle w:val="CommentReference"/>
        </w:rPr>
        <w:commentReference w:id="81"/>
      </w:r>
      <w:r w:rsidRPr="00261F89">
        <w:rPr>
          <w:rFonts w:ascii="Tahoma" w:hAnsi="Tahoma" w:cs="Tahoma"/>
          <w:sz w:val="20"/>
          <w:szCs w:val="20"/>
        </w:rPr>
        <w:t xml:space="preserve"> </w:t>
      </w:r>
      <w:r w:rsidRPr="00261F89">
        <w:rPr>
          <w:rFonts w:ascii="Tahoma" w:hAnsi="Tahoma" w:cs="Tahoma"/>
          <w:sz w:val="20"/>
          <w:szCs w:val="20"/>
        </w:rPr>
        <w:br/>
      </w:r>
      <w:r w:rsidRPr="00261F89">
        <w:rPr>
          <w:rFonts w:ascii="Tahoma" w:hAnsi="Tahoma" w:cs="Tahoma"/>
          <w:sz w:val="20"/>
          <w:szCs w:val="20"/>
        </w:rPr>
        <w:br/>
        <w:t>“</w:t>
      </w:r>
      <w:ins w:id="82" w:author="DNW" w:date="2012-09-27T09:55:00Z">
        <w:r w:rsidR="00A43376">
          <w:rPr>
            <w:rFonts w:ascii="Tahoma" w:hAnsi="Tahoma" w:cs="Tahoma"/>
            <w:sz w:val="20"/>
            <w:szCs w:val="20"/>
          </w:rPr>
          <w:t>One thing the Facebo</w:t>
        </w:r>
        <w:r w:rsidR="00A04FF2">
          <w:rPr>
            <w:rFonts w:ascii="Tahoma" w:hAnsi="Tahoma" w:cs="Tahoma"/>
            <w:sz w:val="20"/>
            <w:szCs w:val="20"/>
          </w:rPr>
          <w:t xml:space="preserve">ok assignment has taught me is that </w:t>
        </w:r>
      </w:ins>
      <w:del w:id="83" w:author="DNW" w:date="2012-09-27T10:01:00Z">
        <w:r w:rsidRPr="00261F89" w:rsidDel="00F342C0">
          <w:rPr>
            <w:rFonts w:ascii="Tahoma" w:hAnsi="Tahoma" w:cs="Tahoma"/>
            <w:sz w:val="20"/>
            <w:szCs w:val="20"/>
          </w:rPr>
          <w:delText xml:space="preserve">The </w:delText>
        </w:r>
      </w:del>
      <w:ins w:id="84" w:author="DNW" w:date="2012-09-27T10:01:00Z">
        <w:r w:rsidR="00F342C0">
          <w:rPr>
            <w:rFonts w:ascii="Tahoma" w:hAnsi="Tahoma" w:cs="Tahoma"/>
            <w:sz w:val="20"/>
            <w:szCs w:val="20"/>
          </w:rPr>
          <w:t>t</w:t>
        </w:r>
        <w:r w:rsidR="00F342C0" w:rsidRPr="00261F89">
          <w:rPr>
            <w:rFonts w:ascii="Tahoma" w:hAnsi="Tahoma" w:cs="Tahoma"/>
            <w:sz w:val="20"/>
            <w:szCs w:val="20"/>
          </w:rPr>
          <w:t xml:space="preserve">he </w:t>
        </w:r>
      </w:ins>
      <w:r w:rsidRPr="00261F89">
        <w:rPr>
          <w:rFonts w:ascii="Tahoma" w:hAnsi="Tahoma" w:cs="Tahoma"/>
          <w:sz w:val="20"/>
          <w:szCs w:val="20"/>
        </w:rPr>
        <w:t xml:space="preserve">assigning of grades can crush creativity and learning. </w:t>
      </w:r>
      <w:proofErr w:type="gramStart"/>
      <w:r w:rsidRPr="00261F89">
        <w:rPr>
          <w:rFonts w:ascii="Tahoma" w:hAnsi="Tahoma" w:cs="Tahoma"/>
          <w:sz w:val="20"/>
          <w:szCs w:val="20"/>
        </w:rPr>
        <w:t>Period.</w:t>
      </w:r>
      <w:proofErr w:type="gramEnd"/>
      <w:ins w:id="85" w:author="DNW" w:date="2012-09-27T09:56:00Z">
        <w:r w:rsidR="00A04FF2">
          <w:rPr>
            <w:rFonts w:ascii="Tahoma" w:hAnsi="Tahoma" w:cs="Tahoma"/>
            <w:sz w:val="20"/>
            <w:szCs w:val="20"/>
          </w:rPr>
          <w:t xml:space="preserve"> </w:t>
        </w:r>
      </w:ins>
      <w:ins w:id="86" w:author="DNW" w:date="2012-09-27T10:02:00Z">
        <w:r w:rsidR="00F342C0">
          <w:rPr>
            <w:rFonts w:ascii="Tahoma" w:hAnsi="Tahoma" w:cs="Tahoma"/>
            <w:sz w:val="20"/>
            <w:szCs w:val="20"/>
          </w:rPr>
          <w:t>Often, w</w:t>
        </w:r>
      </w:ins>
      <w:ins w:id="87" w:author="DNW" w:date="2012-09-27T09:56:00Z">
        <w:r w:rsidR="00A04FF2">
          <w:rPr>
            <w:rFonts w:ascii="Tahoma" w:hAnsi="Tahoma" w:cs="Tahoma"/>
            <w:sz w:val="20"/>
            <w:szCs w:val="20"/>
          </w:rPr>
          <w:t xml:space="preserve">hen a student is </w:t>
        </w:r>
      </w:ins>
      <w:ins w:id="88" w:author="DNW" w:date="2012-09-27T10:02:00Z">
        <w:r w:rsidR="00F342C0">
          <w:rPr>
            <w:rFonts w:ascii="Tahoma" w:hAnsi="Tahoma" w:cs="Tahoma"/>
            <w:sz w:val="20"/>
            <w:szCs w:val="20"/>
          </w:rPr>
          <w:t xml:space="preserve">focused on </w:t>
        </w:r>
      </w:ins>
      <w:ins w:id="89" w:author="DNW" w:date="2012-09-27T09:56:00Z">
        <w:r w:rsidR="00A43376">
          <w:rPr>
            <w:rFonts w:ascii="Tahoma" w:hAnsi="Tahoma" w:cs="Tahoma"/>
            <w:sz w:val="20"/>
            <w:szCs w:val="20"/>
          </w:rPr>
          <w:t>trying to get a</w:t>
        </w:r>
        <w:r w:rsidR="00A04FF2">
          <w:rPr>
            <w:rFonts w:ascii="Tahoma" w:hAnsi="Tahoma" w:cs="Tahoma"/>
            <w:sz w:val="20"/>
            <w:szCs w:val="20"/>
          </w:rPr>
          <w:t xml:space="preserve"> </w:t>
        </w:r>
      </w:ins>
      <w:ins w:id="90" w:author="DNW" w:date="2012-09-27T10:02:00Z">
        <w:r w:rsidR="00F342C0">
          <w:rPr>
            <w:rFonts w:ascii="Tahoma" w:hAnsi="Tahoma" w:cs="Tahoma"/>
            <w:sz w:val="20"/>
            <w:szCs w:val="20"/>
          </w:rPr>
          <w:t>good grade</w:t>
        </w:r>
      </w:ins>
      <w:ins w:id="91" w:author="DNW" w:date="2012-09-27T09:56:00Z">
        <w:r w:rsidR="00A04FF2">
          <w:rPr>
            <w:rFonts w:ascii="Tahoma" w:hAnsi="Tahoma" w:cs="Tahoma"/>
            <w:sz w:val="20"/>
            <w:szCs w:val="20"/>
          </w:rPr>
          <w:t>, they’re</w:t>
        </w:r>
      </w:ins>
      <w:r w:rsidRPr="00261F89">
        <w:rPr>
          <w:rFonts w:ascii="Tahoma" w:hAnsi="Tahoma" w:cs="Tahoma"/>
          <w:sz w:val="20"/>
          <w:szCs w:val="20"/>
        </w:rPr>
        <w:t xml:space="preserve"> </w:t>
      </w:r>
      <w:del w:id="92" w:author="DNW" w:date="2012-09-27T09:56:00Z">
        <w:r w:rsidRPr="00261F89" w:rsidDel="00A04FF2">
          <w:rPr>
            <w:rFonts w:ascii="Tahoma" w:hAnsi="Tahoma" w:cs="Tahoma"/>
            <w:sz w:val="20"/>
            <w:szCs w:val="20"/>
          </w:rPr>
          <w:delText xml:space="preserve">You're </w:delText>
        </w:r>
      </w:del>
      <w:r w:rsidRPr="00261F89">
        <w:rPr>
          <w:rFonts w:ascii="Tahoma" w:hAnsi="Tahoma" w:cs="Tahoma"/>
          <w:sz w:val="20"/>
          <w:szCs w:val="20"/>
        </w:rPr>
        <w:t xml:space="preserve">not </w:t>
      </w:r>
      <w:proofErr w:type="spellStart"/>
      <w:r w:rsidRPr="00261F89">
        <w:rPr>
          <w:rFonts w:ascii="Tahoma" w:hAnsi="Tahoma" w:cs="Tahoma"/>
          <w:sz w:val="20"/>
          <w:szCs w:val="20"/>
        </w:rPr>
        <w:t>learning</w:t>
      </w:r>
      <w:del w:id="93" w:author="DNW" w:date="2012-09-27T10:45:00Z">
        <w:r w:rsidRPr="00261F89" w:rsidDel="00D6575C">
          <w:rPr>
            <w:rFonts w:ascii="Tahoma" w:hAnsi="Tahoma" w:cs="Tahoma"/>
            <w:sz w:val="20"/>
            <w:szCs w:val="20"/>
          </w:rPr>
          <w:delText xml:space="preserve"> </w:delText>
        </w:r>
      </w:del>
      <w:r w:rsidRPr="00261F89">
        <w:rPr>
          <w:rFonts w:ascii="Tahoma" w:hAnsi="Tahoma" w:cs="Tahoma"/>
          <w:sz w:val="20"/>
          <w:szCs w:val="20"/>
        </w:rPr>
        <w:t>anything</w:t>
      </w:r>
      <w:proofErr w:type="spellEnd"/>
      <w:r w:rsidRPr="00261F89">
        <w:rPr>
          <w:rFonts w:ascii="Tahoma" w:hAnsi="Tahoma" w:cs="Tahoma"/>
          <w:sz w:val="20"/>
          <w:szCs w:val="20"/>
        </w:rPr>
        <w:t xml:space="preserve"> </w:t>
      </w:r>
      <w:ins w:id="94" w:author="DNW" w:date="2012-09-27T09:56:00Z">
        <w:r w:rsidR="009C5A23">
          <w:rPr>
            <w:rFonts w:ascii="Tahoma" w:hAnsi="Tahoma" w:cs="Tahoma"/>
            <w:sz w:val="20"/>
            <w:szCs w:val="20"/>
          </w:rPr>
          <w:t xml:space="preserve">but </w:t>
        </w:r>
      </w:ins>
      <w:ins w:id="95" w:author="DNW" w:date="2012-09-27T10:02:00Z">
        <w:r w:rsidR="00F342C0">
          <w:rPr>
            <w:rFonts w:ascii="Tahoma" w:hAnsi="Tahoma" w:cs="Tahoma"/>
            <w:sz w:val="20"/>
            <w:szCs w:val="20"/>
          </w:rPr>
          <w:t xml:space="preserve">what they need to know to </w:t>
        </w:r>
      </w:ins>
      <w:ins w:id="96" w:author="DNW" w:date="2012-09-27T09:56:00Z">
        <w:r w:rsidR="009C5A23">
          <w:rPr>
            <w:rFonts w:ascii="Tahoma" w:hAnsi="Tahoma" w:cs="Tahoma"/>
            <w:sz w:val="20"/>
            <w:szCs w:val="20"/>
          </w:rPr>
          <w:t xml:space="preserve">get the </w:t>
        </w:r>
      </w:ins>
      <w:ins w:id="97" w:author="DNW" w:date="2012-09-27T10:02:00Z">
        <w:r w:rsidR="00F342C0">
          <w:rPr>
            <w:rFonts w:ascii="Tahoma" w:hAnsi="Tahoma" w:cs="Tahoma"/>
            <w:sz w:val="20"/>
            <w:szCs w:val="20"/>
          </w:rPr>
          <w:t>good grade</w:t>
        </w:r>
      </w:ins>
      <w:del w:id="98" w:author="DNW" w:date="2012-09-27T09:56:00Z">
        <w:r w:rsidRPr="00261F89" w:rsidDel="009C5A23">
          <w:rPr>
            <w:rFonts w:ascii="Tahoma" w:hAnsi="Tahoma" w:cs="Tahoma"/>
            <w:sz w:val="20"/>
            <w:szCs w:val="20"/>
          </w:rPr>
          <w:delText xml:space="preserve">- you're learning how to </w:delText>
        </w:r>
        <w:r w:rsidRPr="00261F89" w:rsidDel="009C5A23">
          <w:rPr>
            <w:rFonts w:ascii="Tahoma" w:hAnsi="Tahoma" w:cs="Tahoma"/>
            <w:sz w:val="20"/>
            <w:szCs w:val="20"/>
          </w:rPr>
          <w:lastRenderedPageBreak/>
          <w:delText>get an A</w:delText>
        </w:r>
      </w:del>
      <w:r w:rsidRPr="00261F89">
        <w:rPr>
          <w:rFonts w:ascii="Tahoma" w:hAnsi="Tahoma" w:cs="Tahoma"/>
          <w:sz w:val="20"/>
          <w:szCs w:val="20"/>
        </w:rPr>
        <w:t xml:space="preserve">. </w:t>
      </w:r>
      <w:ins w:id="99" w:author="DNW" w:date="2012-09-27T10:02:00Z">
        <w:r w:rsidR="00F342C0">
          <w:rPr>
            <w:rFonts w:ascii="Tahoma" w:hAnsi="Tahoma" w:cs="Tahoma"/>
            <w:sz w:val="20"/>
            <w:szCs w:val="20"/>
          </w:rPr>
          <w:t xml:space="preserve">What most students don’t realize is that </w:t>
        </w:r>
      </w:ins>
      <w:ins w:id="100" w:author="DNW" w:date="2012-09-27T09:56:00Z">
        <w:r w:rsidR="009C5A23">
          <w:rPr>
            <w:rFonts w:ascii="Tahoma" w:hAnsi="Tahoma" w:cs="Tahoma"/>
            <w:sz w:val="20"/>
            <w:szCs w:val="20"/>
          </w:rPr>
          <w:t xml:space="preserve">students </w:t>
        </w:r>
      </w:ins>
      <w:ins w:id="101" w:author="DNW" w:date="2012-09-27T10:03:00Z">
        <w:r w:rsidR="00F342C0">
          <w:rPr>
            <w:rFonts w:ascii="Tahoma" w:hAnsi="Tahoma" w:cs="Tahoma"/>
            <w:sz w:val="20"/>
            <w:szCs w:val="20"/>
          </w:rPr>
          <w:t>who get good grades</w:t>
        </w:r>
      </w:ins>
      <w:ins w:id="102" w:author="DNW" w:date="2012-09-27T09:56:00Z">
        <w:r w:rsidR="009C5A23">
          <w:rPr>
            <w:rFonts w:ascii="Tahoma" w:hAnsi="Tahoma" w:cs="Tahoma"/>
            <w:sz w:val="20"/>
            <w:szCs w:val="20"/>
          </w:rPr>
          <w:t xml:space="preserve"> don’t worry so much about the grade</w:t>
        </w:r>
      </w:ins>
      <w:ins w:id="103" w:author="DNW" w:date="2012-09-27T10:08:00Z">
        <w:r w:rsidR="00A43376">
          <w:rPr>
            <w:rFonts w:ascii="Tahoma" w:hAnsi="Tahoma" w:cs="Tahoma"/>
            <w:sz w:val="20"/>
            <w:szCs w:val="20"/>
          </w:rPr>
          <w:t>.</w:t>
        </w:r>
      </w:ins>
      <w:ins w:id="104" w:author="DNW" w:date="2012-09-27T10:03:00Z">
        <w:r w:rsidR="00F342C0">
          <w:rPr>
            <w:rFonts w:ascii="Tahoma" w:hAnsi="Tahoma" w:cs="Tahoma"/>
            <w:sz w:val="20"/>
            <w:szCs w:val="20"/>
          </w:rPr>
          <w:t xml:space="preserve"> They</w:t>
        </w:r>
      </w:ins>
      <w:ins w:id="105" w:author="DNW" w:date="2012-09-27T09:56:00Z">
        <w:r w:rsidR="009C5A23">
          <w:rPr>
            <w:rFonts w:ascii="Tahoma" w:hAnsi="Tahoma" w:cs="Tahoma"/>
            <w:sz w:val="20"/>
            <w:szCs w:val="20"/>
          </w:rPr>
          <w:t xml:space="preserve"> spend their time</w:t>
        </w:r>
        <w:r w:rsidR="00F342C0">
          <w:rPr>
            <w:rFonts w:ascii="Tahoma" w:hAnsi="Tahoma" w:cs="Tahoma"/>
            <w:sz w:val="20"/>
            <w:szCs w:val="20"/>
          </w:rPr>
          <w:t xml:space="preserve"> trying to find their voice, </w:t>
        </w:r>
      </w:ins>
      <w:ins w:id="106" w:author="DNW" w:date="2012-09-27T10:03:00Z">
        <w:r w:rsidR="00F342C0">
          <w:rPr>
            <w:rFonts w:ascii="Tahoma" w:hAnsi="Tahoma" w:cs="Tahoma"/>
            <w:sz w:val="20"/>
            <w:szCs w:val="20"/>
          </w:rPr>
          <w:t>they</w:t>
        </w:r>
      </w:ins>
      <w:ins w:id="107" w:author="DNW" w:date="2012-09-27T09:56:00Z">
        <w:r w:rsidR="009C5A23">
          <w:rPr>
            <w:rFonts w:ascii="Tahoma" w:hAnsi="Tahoma" w:cs="Tahoma"/>
            <w:sz w:val="20"/>
            <w:szCs w:val="20"/>
          </w:rPr>
          <w:t xml:space="preserve"> drilldown into the texts and find </w:t>
        </w:r>
      </w:ins>
      <w:ins w:id="108" w:author="DNW" w:date="2012-09-27T10:31:00Z">
        <w:r w:rsidR="00997E7F">
          <w:rPr>
            <w:rFonts w:ascii="Tahoma" w:hAnsi="Tahoma" w:cs="Tahoma"/>
            <w:sz w:val="20"/>
            <w:szCs w:val="20"/>
          </w:rPr>
          <w:t>cool connection</w:t>
        </w:r>
      </w:ins>
      <w:ins w:id="109" w:author="DNW" w:date="2012-09-27T10:45:00Z">
        <w:r w:rsidR="00D6575C">
          <w:rPr>
            <w:rFonts w:ascii="Tahoma" w:hAnsi="Tahoma" w:cs="Tahoma"/>
            <w:sz w:val="20"/>
            <w:szCs w:val="20"/>
          </w:rPr>
          <w:t>s</w:t>
        </w:r>
      </w:ins>
      <w:ins w:id="110" w:author="DNW" w:date="2012-09-27T09:56:00Z">
        <w:r w:rsidR="009C5A23">
          <w:rPr>
            <w:rFonts w:ascii="Tahoma" w:hAnsi="Tahoma" w:cs="Tahoma"/>
            <w:sz w:val="20"/>
            <w:szCs w:val="20"/>
          </w:rPr>
          <w:t xml:space="preserve">, </w:t>
        </w:r>
      </w:ins>
      <w:ins w:id="111" w:author="DNW" w:date="2012-09-27T10:03:00Z">
        <w:r w:rsidR="00F342C0">
          <w:rPr>
            <w:rFonts w:ascii="Tahoma" w:hAnsi="Tahoma" w:cs="Tahoma"/>
            <w:sz w:val="20"/>
            <w:szCs w:val="20"/>
          </w:rPr>
          <w:t>they</w:t>
        </w:r>
      </w:ins>
      <w:ins w:id="112" w:author="DNW" w:date="2012-09-27T09:56:00Z">
        <w:r w:rsidR="009C5A23">
          <w:rPr>
            <w:rFonts w:ascii="Tahoma" w:hAnsi="Tahoma" w:cs="Tahoma"/>
            <w:sz w:val="20"/>
            <w:szCs w:val="20"/>
          </w:rPr>
          <w:t xml:space="preserve"> make the text into something interesting for them</w:t>
        </w:r>
      </w:ins>
      <w:ins w:id="113" w:author="DNW" w:date="2012-09-27T10:08:00Z">
        <w:r w:rsidR="00A43376">
          <w:rPr>
            <w:rFonts w:ascii="Tahoma" w:hAnsi="Tahoma" w:cs="Tahoma"/>
            <w:sz w:val="20"/>
            <w:szCs w:val="20"/>
          </w:rPr>
          <w:t>. In short, they take risks</w:t>
        </w:r>
      </w:ins>
      <w:ins w:id="114" w:author="DNW" w:date="2012-09-27T09:56:00Z">
        <w:r w:rsidR="009C5A23">
          <w:rPr>
            <w:rFonts w:ascii="Tahoma" w:hAnsi="Tahoma" w:cs="Tahoma"/>
            <w:sz w:val="20"/>
            <w:szCs w:val="20"/>
          </w:rPr>
          <w:t xml:space="preserve">. </w:t>
        </w:r>
      </w:ins>
      <w:ins w:id="115" w:author="DNW" w:date="2012-09-27T10:03:00Z">
        <w:r w:rsidR="00F342C0">
          <w:rPr>
            <w:rFonts w:ascii="Tahoma" w:hAnsi="Tahoma" w:cs="Tahoma"/>
            <w:sz w:val="20"/>
            <w:szCs w:val="20"/>
          </w:rPr>
          <w:t xml:space="preserve">The Facebook assignment </w:t>
        </w:r>
      </w:ins>
      <w:ins w:id="116" w:author="DNW" w:date="2012-09-27T10:08:00Z">
        <w:r w:rsidR="00A43376">
          <w:rPr>
            <w:rFonts w:ascii="Tahoma" w:hAnsi="Tahoma" w:cs="Tahoma"/>
            <w:sz w:val="20"/>
            <w:szCs w:val="20"/>
          </w:rPr>
          <w:t>encourages them to take risks</w:t>
        </w:r>
      </w:ins>
      <w:ins w:id="117" w:author="DNW" w:date="2012-09-27T10:09:00Z">
        <w:r w:rsidR="00A43376">
          <w:rPr>
            <w:rFonts w:ascii="Tahoma" w:hAnsi="Tahoma" w:cs="Tahoma"/>
            <w:sz w:val="20"/>
            <w:szCs w:val="20"/>
          </w:rPr>
          <w:t xml:space="preserve"> and really think about what the different parts of a novel mean to oth</w:t>
        </w:r>
        <w:r w:rsidR="00997E7F">
          <w:rPr>
            <w:rFonts w:ascii="Tahoma" w:hAnsi="Tahoma" w:cs="Tahoma"/>
            <w:sz w:val="20"/>
            <w:szCs w:val="20"/>
          </w:rPr>
          <w:t>er parts. It plays up</w:t>
        </w:r>
        <w:r w:rsidR="00A43376">
          <w:rPr>
            <w:rFonts w:ascii="Tahoma" w:hAnsi="Tahoma" w:cs="Tahoma"/>
            <w:sz w:val="20"/>
            <w:szCs w:val="20"/>
          </w:rPr>
          <w:t xml:space="preserve"> connections</w:t>
        </w:r>
      </w:ins>
      <w:ins w:id="118" w:author="DNW" w:date="2012-09-27T10:32:00Z">
        <w:r w:rsidR="00997E7F">
          <w:rPr>
            <w:rFonts w:ascii="Tahoma" w:hAnsi="Tahoma" w:cs="Tahoma"/>
            <w:sz w:val="20"/>
            <w:szCs w:val="20"/>
          </w:rPr>
          <w:t xml:space="preserve"> and multiple interpretations</w:t>
        </w:r>
      </w:ins>
      <w:ins w:id="119" w:author="DNW" w:date="2012-09-27T10:09:00Z">
        <w:r w:rsidR="00A43376">
          <w:rPr>
            <w:rFonts w:ascii="Tahoma" w:hAnsi="Tahoma" w:cs="Tahoma"/>
            <w:sz w:val="20"/>
            <w:szCs w:val="20"/>
          </w:rPr>
          <w:t xml:space="preserve">. </w:t>
        </w:r>
      </w:ins>
      <w:ins w:id="120" w:author="DNW" w:date="2012-09-27T10:05:00Z">
        <w:r w:rsidR="00F342C0">
          <w:rPr>
            <w:rFonts w:ascii="Tahoma" w:hAnsi="Tahoma" w:cs="Tahoma"/>
            <w:sz w:val="20"/>
            <w:szCs w:val="20"/>
          </w:rPr>
          <w:t>Your character</w:t>
        </w:r>
      </w:ins>
      <w:ins w:id="121" w:author="DNW" w:date="2012-09-27T10:06:00Z">
        <w:r w:rsidR="00F342C0">
          <w:rPr>
            <w:rFonts w:ascii="Tahoma" w:hAnsi="Tahoma" w:cs="Tahoma"/>
            <w:sz w:val="20"/>
            <w:szCs w:val="20"/>
          </w:rPr>
          <w:t>’s Facebook profile is a kind of t</w:t>
        </w:r>
        <w:r w:rsidR="00A43376">
          <w:rPr>
            <w:rFonts w:ascii="Tahoma" w:hAnsi="Tahoma" w:cs="Tahoma"/>
            <w:sz w:val="20"/>
            <w:szCs w:val="20"/>
          </w:rPr>
          <w:t>hesis statement</w:t>
        </w:r>
      </w:ins>
      <w:ins w:id="122" w:author="DNW" w:date="2012-09-27T10:16:00Z">
        <w:r w:rsidR="00615970">
          <w:rPr>
            <w:rFonts w:ascii="Tahoma" w:hAnsi="Tahoma" w:cs="Tahoma"/>
            <w:sz w:val="20"/>
            <w:szCs w:val="20"/>
          </w:rPr>
          <w:t xml:space="preserve">. It’s </w:t>
        </w:r>
      </w:ins>
      <w:ins w:id="123" w:author="DNW" w:date="2012-09-27T10:10:00Z">
        <w:r w:rsidR="00A43376">
          <w:rPr>
            <w:rFonts w:ascii="Tahoma" w:hAnsi="Tahoma" w:cs="Tahoma"/>
            <w:sz w:val="20"/>
            <w:szCs w:val="20"/>
          </w:rPr>
          <w:t>an</w:t>
        </w:r>
      </w:ins>
      <w:ins w:id="124" w:author="DNW" w:date="2012-09-27T10:06:00Z">
        <w:r w:rsidR="00F342C0">
          <w:rPr>
            <w:rFonts w:ascii="Tahoma" w:hAnsi="Tahoma" w:cs="Tahoma"/>
            <w:sz w:val="20"/>
            <w:szCs w:val="20"/>
          </w:rPr>
          <w:t xml:space="preserve"> interpretation of what you think is important to that character and the author who created him/her. </w:t>
        </w:r>
      </w:ins>
      <w:ins w:id="125" w:author="DNW" w:date="2012-09-27T10:33:00Z">
        <w:r w:rsidR="00997E7F">
          <w:rPr>
            <w:rFonts w:ascii="Tahoma" w:hAnsi="Tahoma" w:cs="Tahoma"/>
            <w:sz w:val="20"/>
            <w:szCs w:val="20"/>
          </w:rPr>
          <w:t>As well, there’s immediate feedback</w:t>
        </w:r>
      </w:ins>
      <w:ins w:id="126" w:author="DNW" w:date="2012-09-27T10:34:00Z">
        <w:r w:rsidR="00AA2922">
          <w:rPr>
            <w:rFonts w:ascii="Tahoma" w:hAnsi="Tahoma" w:cs="Tahoma"/>
            <w:sz w:val="20"/>
            <w:szCs w:val="20"/>
          </w:rPr>
          <w:t xml:space="preserve"> on that interpretation</w:t>
        </w:r>
      </w:ins>
      <w:ins w:id="127" w:author="DNW" w:date="2012-09-27T10:33:00Z">
        <w:r w:rsidR="00997E7F">
          <w:rPr>
            <w:rFonts w:ascii="Tahoma" w:hAnsi="Tahoma" w:cs="Tahoma"/>
            <w:sz w:val="20"/>
            <w:szCs w:val="20"/>
          </w:rPr>
          <w:t xml:space="preserve">. If your wall post has a character doing something they would never do, some </w:t>
        </w:r>
      </w:ins>
      <w:ins w:id="128" w:author="DNW" w:date="2012-09-27T10:34:00Z">
        <w:r w:rsidR="00997E7F">
          <w:rPr>
            <w:rFonts w:ascii="Tahoma" w:hAnsi="Tahoma" w:cs="Tahoma"/>
            <w:sz w:val="20"/>
            <w:szCs w:val="20"/>
          </w:rPr>
          <w:t>“friend” will call you on it right away.</w:t>
        </w:r>
        <w:r w:rsidR="00AA2922">
          <w:rPr>
            <w:rFonts w:ascii="Tahoma" w:hAnsi="Tahoma" w:cs="Tahoma"/>
            <w:sz w:val="20"/>
            <w:szCs w:val="20"/>
          </w:rPr>
          <w:t xml:space="preserve"> The result is that the class learns collaborative</w:t>
        </w:r>
      </w:ins>
      <w:ins w:id="129" w:author="DNW" w:date="2012-09-27T10:35:00Z">
        <w:r w:rsidR="00AA2922">
          <w:rPr>
            <w:rFonts w:ascii="Tahoma" w:hAnsi="Tahoma" w:cs="Tahoma"/>
            <w:sz w:val="20"/>
            <w:szCs w:val="20"/>
          </w:rPr>
          <w:t xml:space="preserve">ly, deciding and defending what’s good or bad about an interpretation. </w:t>
        </w:r>
      </w:ins>
      <w:ins w:id="130" w:author="DNW" w:date="2012-09-27T10:34:00Z">
        <w:r w:rsidR="00AA2922">
          <w:rPr>
            <w:rFonts w:ascii="Tahoma" w:hAnsi="Tahoma" w:cs="Tahoma"/>
            <w:sz w:val="20"/>
            <w:szCs w:val="20"/>
          </w:rPr>
          <w:t xml:space="preserve"> </w:t>
        </w:r>
        <w:r w:rsidR="00997E7F">
          <w:rPr>
            <w:rFonts w:ascii="Tahoma" w:hAnsi="Tahoma" w:cs="Tahoma"/>
            <w:sz w:val="20"/>
            <w:szCs w:val="20"/>
          </w:rPr>
          <w:t xml:space="preserve"> </w:t>
        </w:r>
      </w:ins>
    </w:p>
    <w:p w:rsidR="00615970" w:rsidRDefault="00A43376" w:rsidP="00615970">
      <w:pPr>
        <w:rPr>
          <w:ins w:id="131" w:author="DNW" w:date="2012-09-27T10:12:00Z"/>
          <w:rFonts w:ascii="Tahoma" w:hAnsi="Tahoma" w:cs="Tahoma"/>
          <w:sz w:val="20"/>
          <w:szCs w:val="20"/>
        </w:rPr>
      </w:pPr>
      <w:ins w:id="132" w:author="DNW" w:date="2012-09-27T10:06:00Z">
        <w:r>
          <w:rPr>
            <w:rFonts w:ascii="Tahoma" w:hAnsi="Tahoma" w:cs="Tahoma"/>
            <w:sz w:val="20"/>
            <w:szCs w:val="20"/>
          </w:rPr>
          <w:t>I still get</w:t>
        </w:r>
      </w:ins>
      <w:ins w:id="133" w:author="DNW" w:date="2012-09-27T10:11:00Z">
        <w:r>
          <w:rPr>
            <w:rFonts w:ascii="Tahoma" w:hAnsi="Tahoma" w:cs="Tahoma"/>
            <w:sz w:val="20"/>
            <w:szCs w:val="20"/>
          </w:rPr>
          <w:t xml:space="preserve"> Facebook</w:t>
        </w:r>
      </w:ins>
      <w:ins w:id="134" w:author="DNW" w:date="2012-09-27T10:06:00Z">
        <w:r>
          <w:rPr>
            <w:rFonts w:ascii="Tahoma" w:hAnsi="Tahoma" w:cs="Tahoma"/>
            <w:sz w:val="20"/>
            <w:szCs w:val="20"/>
          </w:rPr>
          <w:t xml:space="preserve"> birthday notices for Stephen </w:t>
        </w:r>
        <w:proofErr w:type="spellStart"/>
        <w:r>
          <w:rPr>
            <w:rFonts w:ascii="Tahoma" w:hAnsi="Tahoma" w:cs="Tahoma"/>
            <w:sz w:val="20"/>
            <w:szCs w:val="20"/>
          </w:rPr>
          <w:t>Dedalus</w:t>
        </w:r>
      </w:ins>
      <w:ins w:id="135" w:author="DNW" w:date="2012-09-27T10:11:00Z">
        <w:r>
          <w:rPr>
            <w:rFonts w:ascii="Tahoma" w:hAnsi="Tahoma" w:cs="Tahoma"/>
            <w:sz w:val="20"/>
            <w:szCs w:val="20"/>
          </w:rPr>
          <w:t>es</w:t>
        </w:r>
      </w:ins>
      <w:proofErr w:type="spellEnd"/>
      <w:ins w:id="136" w:author="DNW" w:date="2012-09-27T10:06:00Z">
        <w:r>
          <w:rPr>
            <w:rFonts w:ascii="Tahoma" w:hAnsi="Tahoma" w:cs="Tahoma"/>
            <w:sz w:val="20"/>
            <w:szCs w:val="20"/>
          </w:rPr>
          <w:t xml:space="preserve"> (a </w:t>
        </w:r>
      </w:ins>
      <w:ins w:id="137" w:author="DNW" w:date="2012-09-27T10:07:00Z">
        <w:r>
          <w:rPr>
            <w:rFonts w:ascii="Tahoma" w:hAnsi="Tahoma" w:cs="Tahoma"/>
            <w:sz w:val="20"/>
            <w:szCs w:val="20"/>
          </w:rPr>
          <w:t xml:space="preserve">character in James Joyce’s </w:t>
        </w:r>
        <w:commentRangeStart w:id="138"/>
        <w:r>
          <w:rPr>
            <w:rFonts w:ascii="Tahoma" w:hAnsi="Tahoma" w:cs="Tahoma"/>
            <w:sz w:val="20"/>
            <w:szCs w:val="20"/>
          </w:rPr>
          <w:t>Ulysses</w:t>
        </w:r>
      </w:ins>
      <w:commentRangeEnd w:id="138"/>
      <w:ins w:id="139" w:author="DNW" w:date="2012-09-27T10:46:00Z">
        <w:r w:rsidR="00D6575C">
          <w:rPr>
            <w:rStyle w:val="CommentReference"/>
          </w:rPr>
          <w:commentReference w:id="138"/>
        </w:r>
      </w:ins>
      <w:ins w:id="140" w:author="DNW" w:date="2012-09-27T10:07:00Z">
        <w:r>
          <w:rPr>
            <w:rFonts w:ascii="Tahoma" w:hAnsi="Tahoma" w:cs="Tahoma"/>
            <w:sz w:val="20"/>
            <w:szCs w:val="20"/>
          </w:rPr>
          <w:t>)</w:t>
        </w:r>
      </w:ins>
      <w:ins w:id="141" w:author="DNW" w:date="2012-09-27T10:11:00Z">
        <w:r w:rsidR="00615970">
          <w:rPr>
            <w:rFonts w:ascii="Tahoma" w:hAnsi="Tahoma" w:cs="Tahoma"/>
            <w:sz w:val="20"/>
            <w:szCs w:val="20"/>
          </w:rPr>
          <w:t xml:space="preserve"> </w:t>
        </w:r>
      </w:ins>
      <w:ins w:id="142" w:author="DNW" w:date="2012-09-27T10:12:00Z">
        <w:r w:rsidR="00615970">
          <w:rPr>
            <w:rFonts w:ascii="Tahoma" w:hAnsi="Tahoma" w:cs="Tahoma"/>
            <w:sz w:val="20"/>
            <w:szCs w:val="20"/>
          </w:rPr>
          <w:t xml:space="preserve">from </w:t>
        </w:r>
      </w:ins>
      <w:ins w:id="143" w:author="DNW" w:date="2012-09-27T10:11:00Z">
        <w:r>
          <w:rPr>
            <w:rFonts w:ascii="Tahoma" w:hAnsi="Tahoma" w:cs="Tahoma"/>
            <w:sz w:val="20"/>
            <w:szCs w:val="20"/>
          </w:rPr>
          <w:t xml:space="preserve">former classes. Sometimes, I check </w:t>
        </w:r>
      </w:ins>
      <w:ins w:id="144" w:author="DNW" w:date="2012-09-27T10:13:00Z">
        <w:r w:rsidR="00615970">
          <w:rPr>
            <w:rFonts w:ascii="Tahoma" w:hAnsi="Tahoma" w:cs="Tahoma"/>
            <w:sz w:val="20"/>
            <w:szCs w:val="20"/>
          </w:rPr>
          <w:t xml:space="preserve">in </w:t>
        </w:r>
      </w:ins>
      <w:ins w:id="145" w:author="DNW" w:date="2012-09-27T10:11:00Z">
        <w:r w:rsidR="00615970">
          <w:rPr>
            <w:rFonts w:ascii="Tahoma" w:hAnsi="Tahoma" w:cs="Tahoma"/>
            <w:sz w:val="20"/>
            <w:szCs w:val="20"/>
          </w:rPr>
          <w:t>and the</w:t>
        </w:r>
      </w:ins>
      <w:ins w:id="146" w:author="DNW" w:date="2012-09-27T10:16:00Z">
        <w:r w:rsidR="00615970">
          <w:rPr>
            <w:rFonts w:ascii="Tahoma" w:hAnsi="Tahoma" w:cs="Tahoma"/>
            <w:sz w:val="20"/>
            <w:szCs w:val="20"/>
          </w:rPr>
          <w:t xml:space="preserve"> character’s</w:t>
        </w:r>
      </w:ins>
      <w:ins w:id="147" w:author="DNW" w:date="2012-09-27T10:13:00Z">
        <w:r w:rsidR="00615970">
          <w:rPr>
            <w:rFonts w:ascii="Tahoma" w:hAnsi="Tahoma" w:cs="Tahoma"/>
            <w:sz w:val="20"/>
            <w:szCs w:val="20"/>
          </w:rPr>
          <w:t xml:space="preserve"> Facebook </w:t>
        </w:r>
      </w:ins>
      <w:ins w:id="148" w:author="DNW" w:date="2012-09-27T10:11:00Z">
        <w:r>
          <w:rPr>
            <w:rFonts w:ascii="Tahoma" w:hAnsi="Tahoma" w:cs="Tahoma"/>
            <w:sz w:val="20"/>
            <w:szCs w:val="20"/>
          </w:rPr>
          <w:t>wall has been updated</w:t>
        </w:r>
      </w:ins>
      <w:ins w:id="149" w:author="DNW" w:date="2012-09-27T10:12:00Z">
        <w:r>
          <w:rPr>
            <w:rFonts w:ascii="Tahoma" w:hAnsi="Tahoma" w:cs="Tahoma"/>
            <w:sz w:val="20"/>
            <w:szCs w:val="20"/>
          </w:rPr>
          <w:t xml:space="preserve"> within the last week</w:t>
        </w:r>
      </w:ins>
      <w:ins w:id="150" w:author="DNW" w:date="2012-09-27T10:16:00Z">
        <w:r w:rsidR="00615970">
          <w:rPr>
            <w:rFonts w:ascii="Tahoma" w:hAnsi="Tahoma" w:cs="Tahoma"/>
            <w:sz w:val="20"/>
            <w:szCs w:val="20"/>
          </w:rPr>
          <w:t xml:space="preserve"> and there’s “</w:t>
        </w:r>
      </w:ins>
      <w:ins w:id="151" w:author="DNW" w:date="2012-09-27T10:17:00Z">
        <w:r w:rsidR="00615970">
          <w:rPr>
            <w:rFonts w:ascii="Tahoma" w:hAnsi="Tahoma" w:cs="Tahoma"/>
            <w:sz w:val="20"/>
            <w:szCs w:val="20"/>
          </w:rPr>
          <w:t>H</w:t>
        </w:r>
      </w:ins>
      <w:ins w:id="152" w:author="DNW" w:date="2012-09-27T10:16:00Z">
        <w:r w:rsidR="00615970">
          <w:rPr>
            <w:rFonts w:ascii="Tahoma" w:hAnsi="Tahoma" w:cs="Tahoma"/>
            <w:sz w:val="20"/>
            <w:szCs w:val="20"/>
          </w:rPr>
          <w:t>appy Birthdays</w:t>
        </w:r>
      </w:ins>
      <w:ins w:id="153" w:author="DNW" w:date="2012-09-27T10:17:00Z">
        <w:r w:rsidR="00615970">
          <w:rPr>
            <w:rFonts w:ascii="Tahoma" w:hAnsi="Tahoma" w:cs="Tahoma"/>
            <w:sz w:val="20"/>
            <w:szCs w:val="20"/>
          </w:rPr>
          <w:t>!</w:t>
        </w:r>
      </w:ins>
      <w:ins w:id="154" w:author="DNW" w:date="2012-09-27T10:16:00Z">
        <w:r w:rsidR="00615970">
          <w:rPr>
            <w:rFonts w:ascii="Tahoma" w:hAnsi="Tahoma" w:cs="Tahoma"/>
            <w:sz w:val="20"/>
            <w:szCs w:val="20"/>
          </w:rPr>
          <w:t>” from other characters</w:t>
        </w:r>
      </w:ins>
      <w:ins w:id="155" w:author="DNW" w:date="2012-09-27T10:36:00Z">
        <w:r w:rsidR="00AA2922">
          <w:rPr>
            <w:rFonts w:ascii="Tahoma" w:hAnsi="Tahoma" w:cs="Tahoma"/>
            <w:sz w:val="20"/>
            <w:szCs w:val="20"/>
          </w:rPr>
          <w:t xml:space="preserve"> created in former classes</w:t>
        </w:r>
      </w:ins>
      <w:ins w:id="156" w:author="DNW" w:date="2012-09-27T10:12:00Z">
        <w:r>
          <w:rPr>
            <w:rFonts w:ascii="Tahoma" w:hAnsi="Tahoma" w:cs="Tahoma"/>
            <w:sz w:val="20"/>
            <w:szCs w:val="20"/>
          </w:rPr>
          <w:t>. I</w:t>
        </w:r>
      </w:ins>
      <w:ins w:id="157" w:author="DNW" w:date="2012-09-27T10:13:00Z">
        <w:r w:rsidR="00615970">
          <w:rPr>
            <w:rFonts w:ascii="Tahoma" w:hAnsi="Tahoma" w:cs="Tahoma"/>
            <w:sz w:val="20"/>
            <w:szCs w:val="20"/>
          </w:rPr>
          <w:t>’ll take that kind of sustained</w:t>
        </w:r>
      </w:ins>
      <w:ins w:id="158" w:author="DNW" w:date="2012-09-27T10:12:00Z">
        <w:r w:rsidR="00615970">
          <w:rPr>
            <w:rFonts w:ascii="Tahoma" w:hAnsi="Tahoma" w:cs="Tahoma"/>
            <w:sz w:val="20"/>
            <w:szCs w:val="20"/>
          </w:rPr>
          <w:t xml:space="preserve"> engagement </w:t>
        </w:r>
      </w:ins>
      <w:ins w:id="159" w:author="DNW" w:date="2012-09-27T10:13:00Z">
        <w:r w:rsidR="00615970">
          <w:rPr>
            <w:rFonts w:ascii="Tahoma" w:hAnsi="Tahoma" w:cs="Tahoma"/>
            <w:sz w:val="20"/>
            <w:szCs w:val="20"/>
          </w:rPr>
          <w:t xml:space="preserve">over the dusty </w:t>
        </w:r>
      </w:ins>
      <w:ins w:id="160" w:author="DNW" w:date="2012-09-27T10:12:00Z">
        <w:r>
          <w:rPr>
            <w:rFonts w:ascii="Tahoma" w:hAnsi="Tahoma" w:cs="Tahoma"/>
            <w:sz w:val="20"/>
            <w:szCs w:val="20"/>
          </w:rPr>
          <w:t>essay in the filing cabinet</w:t>
        </w:r>
      </w:ins>
      <w:ins w:id="161" w:author="DNW" w:date="2012-09-27T10:13:00Z">
        <w:r w:rsidR="00615970">
          <w:rPr>
            <w:rFonts w:ascii="Tahoma" w:hAnsi="Tahoma" w:cs="Tahoma"/>
            <w:sz w:val="20"/>
            <w:szCs w:val="20"/>
          </w:rPr>
          <w:t xml:space="preserve"> any day</w:t>
        </w:r>
      </w:ins>
      <w:ins w:id="162" w:author="DNW" w:date="2012-09-27T10:12:00Z">
        <w:r w:rsidR="00615970">
          <w:rPr>
            <w:rFonts w:ascii="Tahoma" w:hAnsi="Tahoma" w:cs="Tahoma"/>
            <w:sz w:val="20"/>
            <w:szCs w:val="20"/>
          </w:rPr>
          <w:t>.</w:t>
        </w:r>
      </w:ins>
    </w:p>
    <w:p w:rsidR="00300F02" w:rsidRPr="00261F89" w:rsidDel="00615970" w:rsidRDefault="00300F02" w:rsidP="00615970">
      <w:pPr>
        <w:rPr>
          <w:del w:id="163" w:author="DNW" w:date="2012-09-27T10:12:00Z"/>
          <w:rFonts w:ascii="Tahoma" w:hAnsi="Tahoma" w:cs="Tahoma"/>
          <w:sz w:val="20"/>
          <w:szCs w:val="20"/>
        </w:rPr>
      </w:pPr>
      <w:del w:id="164" w:author="DNW" w:date="2012-09-27T10:03:00Z">
        <w:r w:rsidRPr="00261F89" w:rsidDel="00F342C0">
          <w:rPr>
            <w:rFonts w:ascii="Tahoma" w:hAnsi="Tahoma" w:cs="Tahoma"/>
            <w:sz w:val="20"/>
            <w:szCs w:val="20"/>
          </w:rPr>
          <w:delText>You’re not really finding your voice</w:delText>
        </w:r>
        <w:r w:rsidR="00703915" w:rsidDel="00F342C0">
          <w:rPr>
            <w:rFonts w:ascii="Tahoma" w:hAnsi="Tahoma" w:cs="Tahoma"/>
            <w:sz w:val="20"/>
            <w:szCs w:val="20"/>
          </w:rPr>
          <w:delText xml:space="preserve"> </w:delText>
        </w:r>
        <w:r w:rsidR="00703915" w:rsidRPr="00703915" w:rsidDel="00F342C0">
          <w:rPr>
            <w:rFonts w:ascii="Tahoma" w:hAnsi="Tahoma" w:cs="Tahoma"/>
            <w:sz w:val="20"/>
            <w:szCs w:val="20"/>
            <w:highlight w:val="yellow"/>
          </w:rPr>
          <w:delText>[how does the FB assignment counter this?]</w:delText>
        </w:r>
        <w:r w:rsidRPr="00261F89" w:rsidDel="00F342C0">
          <w:rPr>
            <w:rFonts w:ascii="Tahoma" w:hAnsi="Tahoma" w:cs="Tahoma"/>
            <w:sz w:val="20"/>
            <w:szCs w:val="20"/>
          </w:rPr>
          <w:delText>.</w:delText>
        </w:r>
        <w:r w:rsidR="00261F89" w:rsidRPr="00261F89" w:rsidDel="00F342C0">
          <w:rPr>
            <w:rFonts w:ascii="Tahoma" w:hAnsi="Tahoma" w:cs="Tahoma"/>
            <w:sz w:val="20"/>
            <w:szCs w:val="20"/>
          </w:rPr>
          <w:delText>”</w:delText>
        </w:r>
      </w:del>
    </w:p>
    <w:p w:rsidR="00C30B4B" w:rsidRPr="00261F89" w:rsidRDefault="00C30B4B">
      <w:pPr>
        <w:rPr>
          <w:rFonts w:ascii="Tahoma" w:hAnsi="Tahoma" w:cs="Tahoma"/>
          <w:sz w:val="20"/>
          <w:szCs w:val="20"/>
        </w:rPr>
      </w:pPr>
    </w:p>
    <w:sectPr w:rsidR="00C30B4B" w:rsidRPr="0026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DNW" w:date="2012-09-27T10:47:00Z" w:initials="DNW">
    <w:p w:rsidR="00D6575C" w:rsidRDefault="00D6575C">
      <w:pPr>
        <w:pStyle w:val="CommentText"/>
      </w:pPr>
      <w:r>
        <w:rPr>
          <w:rStyle w:val="CommentReference"/>
        </w:rPr>
        <w:annotationRef/>
      </w:r>
      <w:r>
        <w:t>Italics.</w:t>
      </w:r>
      <w:bookmarkStart w:id="12" w:name="_GoBack"/>
      <w:bookmarkEnd w:id="12"/>
    </w:p>
  </w:comment>
  <w:comment w:id="81" w:author="DNW" w:date="2012-09-27T10:47:00Z" w:initials="DNW">
    <w:p w:rsidR="006A0E73" w:rsidRDefault="006A0E73">
      <w:pPr>
        <w:pStyle w:val="CommentText"/>
      </w:pPr>
      <w:r>
        <w:rPr>
          <w:rStyle w:val="CommentReference"/>
        </w:rPr>
        <w:annotationRef/>
      </w:r>
      <w:r>
        <w:t>While I do believe this, it’s a bit declarative and changes the tone of the piece. Can we omit?</w:t>
      </w:r>
    </w:p>
  </w:comment>
  <w:comment w:id="138" w:author="DNW" w:date="2012-09-27T10:47:00Z" w:initials="DNW">
    <w:p w:rsidR="00D6575C" w:rsidRDefault="00D6575C">
      <w:pPr>
        <w:pStyle w:val="CommentText"/>
      </w:pPr>
      <w:r>
        <w:rPr>
          <w:rStyle w:val="CommentReference"/>
        </w:rPr>
        <w:annotationRef/>
      </w:r>
      <w:r>
        <w:t>Italics.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DF"/>
    <w:rsid w:val="000068DE"/>
    <w:rsid w:val="000131B4"/>
    <w:rsid w:val="0005086E"/>
    <w:rsid w:val="00101013"/>
    <w:rsid w:val="00106B38"/>
    <w:rsid w:val="0015265E"/>
    <w:rsid w:val="001E487E"/>
    <w:rsid w:val="00213FD4"/>
    <w:rsid w:val="00261F89"/>
    <w:rsid w:val="00300F02"/>
    <w:rsid w:val="003D0E0D"/>
    <w:rsid w:val="00447580"/>
    <w:rsid w:val="005828DE"/>
    <w:rsid w:val="00612079"/>
    <w:rsid w:val="00615970"/>
    <w:rsid w:val="006A0E73"/>
    <w:rsid w:val="00703915"/>
    <w:rsid w:val="007324DF"/>
    <w:rsid w:val="00801C50"/>
    <w:rsid w:val="008200E9"/>
    <w:rsid w:val="00890323"/>
    <w:rsid w:val="00941D4D"/>
    <w:rsid w:val="009672EC"/>
    <w:rsid w:val="00997E7F"/>
    <w:rsid w:val="009C5A23"/>
    <w:rsid w:val="009D1938"/>
    <w:rsid w:val="00A04FF2"/>
    <w:rsid w:val="00A43376"/>
    <w:rsid w:val="00AA2922"/>
    <w:rsid w:val="00B36F89"/>
    <w:rsid w:val="00C30B4B"/>
    <w:rsid w:val="00CA3FFA"/>
    <w:rsid w:val="00CE7981"/>
    <w:rsid w:val="00D6575C"/>
    <w:rsid w:val="00E77C33"/>
    <w:rsid w:val="00EF3A66"/>
    <w:rsid w:val="00F342C0"/>
    <w:rsid w:val="00F35D6A"/>
    <w:rsid w:val="00FC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47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5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5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5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47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5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5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5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College</dc:creator>
  <cp:lastModifiedBy>DNW</cp:lastModifiedBy>
  <cp:revision>2</cp:revision>
  <cp:lastPrinted>2012-09-19T18:39:00Z</cp:lastPrinted>
  <dcterms:created xsi:type="dcterms:W3CDTF">2012-09-27T17:47:00Z</dcterms:created>
  <dcterms:modified xsi:type="dcterms:W3CDTF">2012-09-27T17:47:00Z</dcterms:modified>
</cp:coreProperties>
</file>